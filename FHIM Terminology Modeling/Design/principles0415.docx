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7355"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be implementable.</w:t>
      </w:r>
    </w:p>
    <w:p w14:paraId="23D749F0"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Publication shall be extensional. </w:t>
      </w:r>
      <w:proofErr w:type="spellStart"/>
      <w:r w:rsidRPr="00D81775">
        <w:rPr>
          <w:rFonts w:ascii="Arial" w:eastAsia="Times New Roman" w:hAnsi="Arial" w:cs="Arial"/>
          <w:color w:val="000000"/>
          <w:sz w:val="18"/>
          <w:szCs w:val="18"/>
        </w:rPr>
        <w:t>Intensional</w:t>
      </w:r>
      <w:proofErr w:type="spellEnd"/>
      <w:r w:rsidRPr="00D81775">
        <w:rPr>
          <w:rFonts w:ascii="Arial" w:eastAsia="Times New Roman" w:hAnsi="Arial" w:cs="Arial"/>
          <w:color w:val="000000"/>
          <w:sz w:val="18"/>
          <w:szCs w:val="18"/>
        </w:rPr>
        <w:t xml:space="preserve"> definitions may be used for authoring.</w:t>
      </w:r>
    </w:p>
    <w:p w14:paraId="153C4FA9"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They shall be provided to implementers via an open and accessible interface.</w:t>
      </w:r>
    </w:p>
    <w:p w14:paraId="45C8C735" w14:textId="77777777" w:rsidR="0041039E" w:rsidRDefault="00B3411C" w:rsidP="00D81775">
      <w:pPr>
        <w:pStyle w:val="ListParagraph"/>
        <w:numPr>
          <w:ilvl w:val="2"/>
          <w:numId w:val="2"/>
        </w:numPr>
        <w:shd w:val="clear" w:color="auto" w:fill="FFFFFF"/>
        <w:spacing w:before="100" w:beforeAutospacing="1" w:after="100" w:afterAutospacing="1" w:line="270" w:lineRule="atLeast"/>
        <w:rPr>
          <w:ins w:id="0" w:author="Jay Lyle" w:date="2015-04-15T12:33:00Z"/>
          <w:rFonts w:ascii="Arial" w:eastAsia="Times New Roman" w:hAnsi="Arial" w:cs="Arial"/>
          <w:color w:val="000000"/>
          <w:sz w:val="18"/>
          <w:szCs w:val="18"/>
        </w:rPr>
      </w:pPr>
      <w:r w:rsidRPr="00D81775">
        <w:rPr>
          <w:rFonts w:ascii="Arial" w:eastAsia="Times New Roman" w:hAnsi="Arial" w:cs="Arial"/>
          <w:color w:val="000000"/>
          <w:sz w:val="18"/>
          <w:szCs w:val="18"/>
        </w:rPr>
        <w:t xml:space="preserve">This </w:t>
      </w:r>
      <w:del w:id="1" w:author="Jay Lyle" w:date="2015-04-15T12:33:00Z">
        <w:r w:rsidRPr="00D81775" w:rsidDel="0041039E">
          <w:rPr>
            <w:rFonts w:ascii="Arial" w:eastAsia="Times New Roman" w:hAnsi="Arial" w:cs="Arial"/>
            <w:color w:val="000000"/>
            <w:sz w:val="18"/>
            <w:szCs w:val="18"/>
          </w:rPr>
          <w:delText xml:space="preserve">has been </w:delText>
        </w:r>
      </w:del>
      <w:ins w:id="2" w:author="Jay Lyle" w:date="2015-04-15T12:33:00Z">
        <w:r w:rsidR="0041039E">
          <w:rPr>
            <w:rFonts w:ascii="Arial" w:eastAsia="Times New Roman" w:hAnsi="Arial" w:cs="Arial"/>
            <w:color w:val="000000"/>
            <w:sz w:val="18"/>
            <w:szCs w:val="18"/>
          </w:rPr>
          <w:t xml:space="preserve">was </w:t>
        </w:r>
      </w:ins>
      <w:r w:rsidRPr="00D81775">
        <w:rPr>
          <w:rFonts w:ascii="Arial" w:eastAsia="Times New Roman" w:hAnsi="Arial" w:cs="Arial"/>
          <w:color w:val="000000"/>
          <w:sz w:val="18"/>
          <w:szCs w:val="18"/>
        </w:rPr>
        <w:t>PHIN VADS (phinvads.cdc.gov/)</w:t>
      </w:r>
    </w:p>
    <w:p w14:paraId="428F1AAA" w14:textId="77777777" w:rsidR="00B3411C" w:rsidRDefault="0041039E" w:rsidP="00D81775">
      <w:pPr>
        <w:pStyle w:val="ListParagraph"/>
        <w:numPr>
          <w:ilvl w:val="2"/>
          <w:numId w:val="2"/>
        </w:numPr>
        <w:shd w:val="clear" w:color="auto" w:fill="FFFFFF"/>
        <w:spacing w:before="100" w:beforeAutospacing="1" w:after="100" w:afterAutospacing="1" w:line="270" w:lineRule="atLeast"/>
        <w:rPr>
          <w:ins w:id="3" w:author="Jay Lyle" w:date="2015-04-15T12:33:00Z"/>
          <w:rFonts w:ascii="Arial" w:eastAsia="Times New Roman" w:hAnsi="Arial" w:cs="Arial"/>
          <w:color w:val="000000"/>
          <w:sz w:val="18"/>
          <w:szCs w:val="18"/>
        </w:rPr>
      </w:pPr>
      <w:ins w:id="4" w:author="Jay Lyle" w:date="2015-04-15T12:33:00Z">
        <w:r>
          <w:rPr>
            <w:rFonts w:ascii="Arial" w:eastAsia="Times New Roman" w:hAnsi="Arial" w:cs="Arial"/>
            <w:color w:val="000000"/>
            <w:sz w:val="18"/>
            <w:szCs w:val="18"/>
          </w:rPr>
          <w:t xml:space="preserve">It is now </w:t>
        </w:r>
      </w:ins>
      <w:del w:id="5" w:author="Jay Lyle" w:date="2015-04-15T12:33:00Z">
        <w:r w:rsidR="00B3411C" w:rsidRPr="00D81775" w:rsidDel="0041039E">
          <w:rPr>
            <w:rFonts w:ascii="Arial" w:eastAsia="Times New Roman" w:hAnsi="Arial" w:cs="Arial"/>
            <w:color w:val="000000"/>
            <w:sz w:val="18"/>
            <w:szCs w:val="18"/>
          </w:rPr>
          <w:delText xml:space="preserve">, but we plan to begin using </w:delText>
        </w:r>
      </w:del>
      <w:r w:rsidR="00B3411C" w:rsidRPr="00D81775">
        <w:rPr>
          <w:rFonts w:ascii="Arial" w:eastAsia="Times New Roman" w:hAnsi="Arial" w:cs="Arial"/>
          <w:color w:val="000000"/>
          <w:sz w:val="18"/>
          <w:szCs w:val="18"/>
        </w:rPr>
        <w:t>VSAC (vsac.nlm.nih.gov)</w:t>
      </w:r>
      <w:del w:id="6" w:author="Jay Lyle" w:date="2015-04-15T12:33:00Z">
        <w:r w:rsidR="00B3411C" w:rsidRPr="00D81775" w:rsidDel="0041039E">
          <w:rPr>
            <w:rFonts w:ascii="Arial" w:eastAsia="Times New Roman" w:hAnsi="Arial" w:cs="Arial"/>
            <w:color w:val="000000"/>
            <w:sz w:val="18"/>
            <w:szCs w:val="18"/>
          </w:rPr>
          <w:delText xml:space="preserve"> when it is available</w:delText>
        </w:r>
      </w:del>
      <w:r w:rsidR="00B3411C" w:rsidRPr="00D81775">
        <w:rPr>
          <w:rFonts w:ascii="Arial" w:eastAsia="Times New Roman" w:hAnsi="Arial" w:cs="Arial"/>
          <w:color w:val="000000"/>
          <w:sz w:val="18"/>
          <w:szCs w:val="18"/>
        </w:rPr>
        <w:t>.</w:t>
      </w:r>
    </w:p>
    <w:p w14:paraId="06FEC081" w14:textId="77777777" w:rsidR="0041039E" w:rsidRPr="00D81775" w:rsidRDefault="0041039E"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7" w:author="Jay Lyle" w:date="2015-04-15T12:33:00Z">
        <w:r>
          <w:rPr>
            <w:rFonts w:ascii="Arial" w:eastAsia="Times New Roman" w:hAnsi="Arial" w:cs="Arial"/>
            <w:color w:val="000000"/>
            <w:sz w:val="18"/>
            <w:szCs w:val="18"/>
          </w:rPr>
          <w:t>We still need a way to share VSAC drafts with stakeholders.</w:t>
        </w:r>
      </w:ins>
    </w:p>
    <w:p w14:paraId="762BD90C"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follow standards where possible.</w:t>
      </w:r>
    </w:p>
    <w:p w14:paraId="0B328671"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The authors shall document preferred systems for domains, starting with HITSP C-80.</w:t>
      </w:r>
    </w:p>
    <w:p w14:paraId="2C5C51E0"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Clinical concepts shall be taken from SNOMED CT, or a SNOMED CT extension.</w:t>
      </w:r>
    </w:p>
    <w:p w14:paraId="6CBDDA62" w14:textId="77777777"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Where we modify an existing value set that does not use SCT, we will migrate the included contents into SCT.</w:t>
      </w:r>
    </w:p>
    <w:p w14:paraId="4A6FE3E7"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will harmonize with HL7 Value Set Definition standard once it is complete.</w:t>
      </w:r>
    </w:p>
    <w:p w14:paraId="4186E9F6"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be versioned.</w:t>
      </w:r>
    </w:p>
    <w:p w14:paraId="6FCA626C"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Scheme </w:t>
      </w:r>
      <w:proofErr w:type="spellStart"/>
      <w:r w:rsidRPr="00D81775">
        <w:rPr>
          <w:rFonts w:ascii="Arial" w:eastAsia="Times New Roman" w:hAnsi="Arial" w:cs="Arial"/>
          <w:color w:val="000000"/>
          <w:sz w:val="18"/>
          <w:szCs w:val="18"/>
        </w:rPr>
        <w:t>tbd</w:t>
      </w:r>
      <w:proofErr w:type="spellEnd"/>
      <w:ins w:id="8" w:author="Jay Lyle" w:date="2015-04-15T12:34:00Z">
        <w:r w:rsidR="0041039E">
          <w:rPr>
            <w:rFonts w:ascii="Arial" w:eastAsia="Times New Roman" w:hAnsi="Arial" w:cs="Arial"/>
            <w:color w:val="000000"/>
            <w:sz w:val="18"/>
            <w:szCs w:val="18"/>
          </w:rPr>
          <w:t>*</w:t>
        </w:r>
      </w:ins>
    </w:p>
    <w:p w14:paraId="422EC431"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may use externally defined value sets, but they will be managed as external value sets.</w:t>
      </w:r>
    </w:p>
    <w:p w14:paraId="1729687D"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Sets maintained by other organizations may meet our requirements. We may choose to bind to these value sets statically, in order to avoid uncontrolled change, or dynamically, in order to leave the burden of maintenance to the external group.</w:t>
      </w:r>
      <w:ins w:id="9" w:author="Jay Lyle" w:date="2015-04-15T12:35:00Z">
        <w:r w:rsidR="0041039E">
          <w:rPr>
            <w:rFonts w:ascii="Arial" w:eastAsia="Times New Roman" w:hAnsi="Arial" w:cs="Arial"/>
            <w:color w:val="000000"/>
            <w:sz w:val="18"/>
            <w:szCs w:val="18"/>
          </w:rPr>
          <w:t>[not yet indicated]</w:t>
        </w:r>
      </w:ins>
    </w:p>
    <w:p w14:paraId="2A9A5156"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Externally maintained sets that partially meet our requirements may be leveraged in the authoring process, but the resulting set is a FHIM value set. No linkage to its source is required, except as a historical record of the authoring process.</w:t>
      </w:r>
    </w:p>
    <w:p w14:paraId="7D2F267B"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Externally maintained value sets must be published in PHIN VADS</w:t>
      </w:r>
      <w:ins w:id="10" w:author="Jay Lyle" w:date="2015-04-15T12:34:00Z">
        <w:r w:rsidR="0041039E">
          <w:rPr>
            <w:rFonts w:ascii="Arial" w:eastAsia="Times New Roman" w:hAnsi="Arial" w:cs="Arial"/>
            <w:color w:val="000000"/>
            <w:sz w:val="18"/>
            <w:szCs w:val="18"/>
          </w:rPr>
          <w:t xml:space="preserve"> or VSAC</w:t>
        </w:r>
      </w:ins>
      <w:r w:rsidRPr="00D81775">
        <w:rPr>
          <w:rFonts w:ascii="Arial" w:eastAsia="Times New Roman" w:hAnsi="Arial" w:cs="Arial"/>
          <w:color w:val="000000"/>
          <w:sz w:val="18"/>
          <w:szCs w:val="18"/>
        </w:rPr>
        <w:t>.</w:t>
      </w:r>
    </w:p>
    <w:p w14:paraId="14E43F83"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Completeness</w:t>
      </w:r>
    </w:p>
    <w:p w14:paraId="13653DC3" w14:textId="77777777" w:rsidR="00B3411C" w:rsidRDefault="00B3411C" w:rsidP="00D81775">
      <w:pPr>
        <w:pStyle w:val="ListParagraph"/>
        <w:numPr>
          <w:ilvl w:val="1"/>
          <w:numId w:val="2"/>
        </w:numPr>
        <w:shd w:val="clear" w:color="auto" w:fill="FFFFFF"/>
        <w:spacing w:before="100" w:beforeAutospacing="1" w:after="100" w:afterAutospacing="1" w:line="270" w:lineRule="atLeast"/>
        <w:rPr>
          <w:ins w:id="11" w:author="Jay Lyle" w:date="2015-04-15T12:36:00Z"/>
          <w:rFonts w:ascii="Arial" w:eastAsia="Times New Roman" w:hAnsi="Arial" w:cs="Arial"/>
          <w:color w:val="000000"/>
          <w:sz w:val="18"/>
          <w:szCs w:val="18"/>
        </w:rPr>
      </w:pPr>
      <w:r w:rsidRPr="00D81775">
        <w:rPr>
          <w:rFonts w:ascii="Arial" w:eastAsia="Times New Roman" w:hAnsi="Arial" w:cs="Arial"/>
          <w:color w:val="000000"/>
          <w:sz w:val="18"/>
          <w:szCs w:val="18"/>
        </w:rPr>
        <w:t>Some value sets may not be complete. These will be useful as examples, or as “starter sets.” They will be clearly identified.</w:t>
      </w:r>
    </w:p>
    <w:p w14:paraId="2DFF2C05" w14:textId="77777777" w:rsidR="0041039E" w:rsidRPr="00D81775" w:rsidRDefault="0041039E" w:rsidP="00046E1A">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12" w:author="Jay Lyle" w:date="2015-04-15T12:36:00Z">
        <w:r>
          <w:rPr>
            <w:rFonts w:ascii="Arial" w:eastAsia="Times New Roman" w:hAnsi="Arial" w:cs="Arial"/>
            <w:color w:val="000000"/>
            <w:sz w:val="18"/>
            <w:szCs w:val="18"/>
          </w:rPr>
          <w:t>Example sets will be supported by implementers; i.e., an example set is simply a value set designed to be bound with extensibility.</w:t>
        </w:r>
      </w:ins>
    </w:p>
    <w:p w14:paraId="31488EEA"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Relationships</w:t>
      </w:r>
    </w:p>
    <w:p w14:paraId="479F6B58"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14:paraId="49E5DB9F" w14:textId="77777777"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There may be cases (e.g., microbiology labs requiring "microorganisms" not "species") where a new class is desirable despite a lack of structural difference.</w:t>
      </w:r>
    </w:p>
    <w:p w14:paraId="122735A3" w14:textId="77777777"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For supersets, subsequent modeling efforts (e.g., messaging guides) may further constrain these value sets.</w:t>
      </w:r>
    </w:p>
    <w:p w14:paraId="05415DA6" w14:textId="77777777"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We will investigate the possibility of </w:t>
      </w:r>
      <w:proofErr w:type="spellStart"/>
      <w:r w:rsidRPr="00D81775">
        <w:rPr>
          <w:rFonts w:ascii="Arial" w:eastAsia="Times New Roman" w:hAnsi="Arial" w:cs="Arial"/>
          <w:color w:val="000000"/>
          <w:sz w:val="18"/>
          <w:szCs w:val="18"/>
        </w:rPr>
        <w:t>subsetting</w:t>
      </w:r>
      <w:proofErr w:type="spellEnd"/>
      <w:r w:rsidRPr="00D81775">
        <w:rPr>
          <w:rFonts w:ascii="Arial" w:eastAsia="Times New Roman" w:hAnsi="Arial" w:cs="Arial"/>
          <w:color w:val="000000"/>
          <w:sz w:val="18"/>
          <w:szCs w:val="18"/>
        </w:rPr>
        <w:t xml:space="preserve"> value sets in an MDHT formalism that recognizes context or use.</w:t>
      </w:r>
    </w:p>
    <w:p w14:paraId="37B25BF5" w14:textId="77777777" w:rsidR="00B3411C" w:rsidRPr="00D81775" w:rsidRDefault="00B3411C" w:rsidP="00D81775">
      <w:pPr>
        <w:pStyle w:val="ListParagraph"/>
        <w:numPr>
          <w:ilvl w:val="3"/>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Candidate: concept domains</w:t>
      </w:r>
    </w:p>
    <w:p w14:paraId="507E97C0" w14:textId="77777777" w:rsidR="00B3411C" w:rsidRPr="00D81775" w:rsidRDefault="00B3411C" w:rsidP="00D81775">
      <w:pPr>
        <w:pStyle w:val="ListParagraph"/>
        <w:numPr>
          <w:ilvl w:val="3"/>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Candidate: simply allowing additional bindings, checking for </w:t>
      </w:r>
      <w:proofErr w:type="spellStart"/>
      <w:r w:rsidRPr="00D81775">
        <w:rPr>
          <w:rFonts w:ascii="Arial" w:eastAsia="Times New Roman" w:hAnsi="Arial" w:cs="Arial"/>
          <w:color w:val="000000"/>
          <w:sz w:val="18"/>
          <w:szCs w:val="18"/>
        </w:rPr>
        <w:t>subsumption</w:t>
      </w:r>
      <w:proofErr w:type="spellEnd"/>
      <w:r w:rsidRPr="00D81775">
        <w:rPr>
          <w:rFonts w:ascii="Arial" w:eastAsia="Times New Roman" w:hAnsi="Arial" w:cs="Arial"/>
          <w:color w:val="000000"/>
          <w:sz w:val="18"/>
          <w:szCs w:val="18"/>
        </w:rPr>
        <w:t xml:space="preserve"> at runtime</w:t>
      </w:r>
    </w:p>
    <w:p w14:paraId="2390811C"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Other relationships (other than subsets) are delegated to the source system.</w:t>
      </w:r>
    </w:p>
    <w:p w14:paraId="79B5D946"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Stewardship</w:t>
      </w:r>
    </w:p>
    <w:p w14:paraId="505D44EB" w14:textId="77777777" w:rsidR="00B3411C" w:rsidRDefault="00B3411C" w:rsidP="00D81775">
      <w:pPr>
        <w:pStyle w:val="ListParagraph"/>
        <w:numPr>
          <w:ilvl w:val="1"/>
          <w:numId w:val="2"/>
        </w:numPr>
        <w:shd w:val="clear" w:color="auto" w:fill="FFFFFF"/>
        <w:spacing w:before="100" w:beforeAutospacing="1" w:after="100" w:afterAutospacing="1" w:line="270" w:lineRule="atLeast"/>
        <w:rPr>
          <w:ins w:id="13" w:author="Jay Lyle" w:date="2015-04-15T12:37:00Z"/>
          <w:rFonts w:ascii="Arial" w:eastAsia="Times New Roman" w:hAnsi="Arial" w:cs="Arial"/>
          <w:color w:val="000000"/>
          <w:sz w:val="18"/>
          <w:szCs w:val="18"/>
        </w:rPr>
      </w:pPr>
      <w:r w:rsidRPr="00D81775">
        <w:rPr>
          <w:rFonts w:ascii="Arial" w:eastAsia="Times New Roman" w:hAnsi="Arial" w:cs="Arial"/>
          <w:color w:val="000000"/>
          <w:sz w:val="18"/>
          <w:szCs w:val="18"/>
        </w:rPr>
        <w:t>As steward, FHIM will prepend “FHA,” for “Federal Health Architecture,” to PHIN VADS “code” property for a value set</w:t>
      </w:r>
    </w:p>
    <w:p w14:paraId="2529DA31" w14:textId="77777777" w:rsidR="0041039E" w:rsidRPr="00D81775" w:rsidRDefault="0041039E" w:rsidP="00046E1A">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14" w:author="Jay Lyle" w:date="2015-04-15T12:37:00Z">
        <w:r>
          <w:rPr>
            <w:rFonts w:ascii="Arial" w:eastAsia="Times New Roman" w:hAnsi="Arial" w:cs="Arial"/>
            <w:color w:val="000000"/>
            <w:sz w:val="18"/>
            <w:szCs w:val="18"/>
          </w:rPr>
          <w:t>This is not a requirement for VSAC-published value sets.</w:t>
        </w:r>
      </w:ins>
    </w:p>
    <w:p w14:paraId="51A45614"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 sets will be given OIDs from the FHA root.</w:t>
      </w:r>
    </w:p>
    <w:p w14:paraId="288713A9"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Backward compatibility</w:t>
      </w:r>
    </w:p>
    <w:p w14:paraId="6109FE6D"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lastRenderedPageBreak/>
        <w:t>Backward compatibility is a valuable property, but the FHIM is modeling the future state, and will not be constrained to current patterns where those patterns don’t meet requirements.</w:t>
      </w:r>
    </w:p>
    <w:p w14:paraId="5772991A" w14:textId="77777777" w:rsidR="00B3411C" w:rsidRDefault="00B3411C" w:rsidP="00D81775">
      <w:pPr>
        <w:pStyle w:val="ListParagraph"/>
        <w:numPr>
          <w:ilvl w:val="1"/>
          <w:numId w:val="2"/>
        </w:numPr>
        <w:shd w:val="clear" w:color="auto" w:fill="FFFFFF"/>
        <w:spacing w:before="100" w:beforeAutospacing="1" w:after="100" w:afterAutospacing="1" w:line="270" w:lineRule="atLeast"/>
        <w:rPr>
          <w:ins w:id="15" w:author="Jay Lyle" w:date="2015-04-15T12:40:00Z"/>
          <w:rFonts w:ascii="Arial" w:eastAsia="Times New Roman" w:hAnsi="Arial" w:cs="Arial"/>
          <w:color w:val="000000"/>
          <w:sz w:val="18"/>
          <w:szCs w:val="18"/>
        </w:rPr>
      </w:pPr>
      <w:r w:rsidRPr="00D81775">
        <w:rPr>
          <w:rFonts w:ascii="Arial" w:eastAsia="Times New Roman" w:hAnsi="Arial" w:cs="Arial"/>
          <w:color w:val="000000"/>
          <w:sz w:val="18"/>
          <w:szCs w:val="18"/>
        </w:rPr>
        <w:t>Where backward compatibility can be achieved without compromising other design principles, it will be supported.</w:t>
      </w:r>
    </w:p>
    <w:p w14:paraId="62685DCC" w14:textId="77777777" w:rsidR="007C4042" w:rsidRPr="00D81775" w:rsidRDefault="007C4042" w:rsidP="00046E1A">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16" w:author="Jay Lyle" w:date="2015-04-15T12:40:00Z">
        <w:r>
          <w:rPr>
            <w:rFonts w:ascii="Arial" w:eastAsia="Times New Roman" w:hAnsi="Arial" w:cs="Arial"/>
            <w:color w:val="000000"/>
            <w:sz w:val="18"/>
            <w:szCs w:val="18"/>
          </w:rPr>
          <w:t>Discuss CLIA use cases</w:t>
        </w:r>
      </w:ins>
    </w:p>
    <w:p w14:paraId="58E355C4"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Mixing systems</w:t>
      </w:r>
    </w:p>
    <w:p w14:paraId="245E274E"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A value set shall draw concepts from a single code system.</w:t>
      </w:r>
    </w:p>
    <w:p w14:paraId="4B16B2C7"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In cases where values from different systems are required in different use cases, a “grouping” value set will include value sets constructed from the respective systems. Use cases may constrain the binding to a specific member value set.</w:t>
      </w:r>
    </w:p>
    <w:p w14:paraId="40D55528"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Null values</w:t>
      </w:r>
    </w:p>
    <w:p w14:paraId="5330C9B4"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Null values are values from the Null values system, and will not be included as proper values in FHIM value sets.</w:t>
      </w:r>
    </w:p>
    <w:p w14:paraId="11B6E6FE"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"Nullable" is a property of the information model, to be captured during IM analysis.</w:t>
      </w:r>
    </w:p>
    <w:p w14:paraId="30C867A1" w14:textId="77777777" w:rsidR="00B3411C" w:rsidRDefault="00B3411C" w:rsidP="00D81775">
      <w:pPr>
        <w:pStyle w:val="ListParagraph"/>
        <w:numPr>
          <w:ilvl w:val="2"/>
          <w:numId w:val="2"/>
        </w:numPr>
        <w:shd w:val="clear" w:color="auto" w:fill="FFFFFF"/>
        <w:spacing w:before="100" w:beforeAutospacing="1" w:after="100" w:afterAutospacing="1" w:line="270" w:lineRule="atLeast"/>
        <w:rPr>
          <w:ins w:id="17" w:author="Jay Lyle" w:date="2015-04-15T12:46:00Z"/>
          <w:rFonts w:ascii="Arial" w:eastAsia="Times New Roman" w:hAnsi="Arial" w:cs="Arial"/>
          <w:color w:val="000000"/>
          <w:sz w:val="18"/>
          <w:szCs w:val="18"/>
        </w:rPr>
      </w:pPr>
      <w:del w:id="18" w:author="Jay Lyle" w:date="2015-04-15T12:49:00Z">
        <w:r w:rsidRPr="00D81775" w:rsidDel="007C4042">
          <w:rPr>
            <w:rFonts w:ascii="Arial" w:eastAsia="Times New Roman" w:hAnsi="Arial" w:cs="Arial"/>
            <w:color w:val="000000"/>
            <w:sz w:val="18"/>
            <w:szCs w:val="18"/>
          </w:rPr>
          <w:delText>Whether null flavor values are part of a coded datatype or represent another element—and therefore whether the TM group is responsible for defining allowable values—is TBD</w:delText>
        </w:r>
      </w:del>
    </w:p>
    <w:p w14:paraId="133C5EA9" w14:textId="77777777" w:rsidR="007C4042" w:rsidRDefault="007C4042" w:rsidP="00D81775">
      <w:pPr>
        <w:pStyle w:val="ListParagraph"/>
        <w:numPr>
          <w:ilvl w:val="2"/>
          <w:numId w:val="2"/>
        </w:numPr>
        <w:shd w:val="clear" w:color="auto" w:fill="FFFFFF"/>
        <w:spacing w:before="100" w:beforeAutospacing="1" w:after="100" w:afterAutospacing="1" w:line="270" w:lineRule="atLeast"/>
        <w:rPr>
          <w:ins w:id="19" w:author="Jay Lyle" w:date="2015-04-15T12:46:00Z"/>
          <w:rFonts w:ascii="Arial" w:eastAsia="Times New Roman" w:hAnsi="Arial" w:cs="Arial"/>
          <w:color w:val="000000"/>
          <w:sz w:val="18"/>
          <w:szCs w:val="18"/>
        </w:rPr>
      </w:pPr>
      <w:ins w:id="20" w:author="Jay Lyle" w:date="2015-04-15T12:46:00Z">
        <w:r>
          <w:rPr>
            <w:rFonts w:ascii="Arial" w:eastAsia="Times New Roman" w:hAnsi="Arial" w:cs="Arial"/>
            <w:color w:val="000000"/>
            <w:sz w:val="18"/>
            <w:szCs w:val="18"/>
          </w:rPr>
          <w:t>In some cases, a “null” value will be sufficiently significant to merit a separate question.</w:t>
        </w:r>
      </w:ins>
    </w:p>
    <w:p w14:paraId="0E0844B3" w14:textId="77777777" w:rsidR="007C4042" w:rsidRPr="00D81775" w:rsidRDefault="007C4042"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21" w:author="Jay Lyle" w:date="2015-04-15T12:47:00Z">
        <w:r>
          <w:rPr>
            <w:rFonts w:ascii="Arial" w:eastAsia="Times New Roman" w:hAnsi="Arial" w:cs="Arial"/>
            <w:color w:val="000000"/>
            <w:sz w:val="18"/>
            <w:szCs w:val="18"/>
          </w:rPr>
          <w:t xml:space="preserve">In cases where null values are deemed appropriately part of the valid value domain, whether they should be handled as </w:t>
        </w:r>
        <w:proofErr w:type="spellStart"/>
        <w:r>
          <w:rPr>
            <w:rFonts w:ascii="Arial" w:eastAsia="Times New Roman" w:hAnsi="Arial" w:cs="Arial"/>
            <w:color w:val="000000"/>
            <w:sz w:val="18"/>
            <w:szCs w:val="18"/>
          </w:rPr>
          <w:t>nullFlavor</w:t>
        </w:r>
        <w:proofErr w:type="spellEnd"/>
        <w:r>
          <w:rPr>
            <w:rFonts w:ascii="Arial" w:eastAsia="Times New Roman" w:hAnsi="Arial" w:cs="Arial"/>
            <w:color w:val="000000"/>
            <w:sz w:val="18"/>
            <w:szCs w:val="18"/>
          </w:rPr>
          <w:t xml:space="preserve"> values or members of a grouping value set will depend on the </w:t>
        </w:r>
      </w:ins>
      <w:ins w:id="22" w:author="Jay Lyle" w:date="2015-04-15T12:48:00Z">
        <w:r>
          <w:rPr>
            <w:rFonts w:ascii="Arial" w:eastAsia="Times New Roman" w:hAnsi="Arial" w:cs="Arial"/>
            <w:color w:val="000000"/>
            <w:sz w:val="18"/>
            <w:szCs w:val="18"/>
          </w:rPr>
          <w:t>modeling assumptions of the implementation platform for the use case.</w:t>
        </w:r>
      </w:ins>
      <w:ins w:id="23" w:author="Jay Lyle" w:date="2015-04-15T12:46:00Z">
        <w:r>
          <w:rPr>
            <w:rFonts w:ascii="Arial" w:eastAsia="Times New Roman" w:hAnsi="Arial" w:cs="Arial"/>
            <w:color w:val="000000"/>
            <w:sz w:val="18"/>
            <w:szCs w:val="18"/>
          </w:rPr>
          <w:t xml:space="preserve"> </w:t>
        </w:r>
      </w:ins>
    </w:p>
    <w:p w14:paraId="6E404F8E"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New values</w:t>
      </w:r>
    </w:p>
    <w:p w14:paraId="3438F432"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FHIMS will use the NLM (US) Extension of SCT as the preferred venue for </w:t>
      </w:r>
      <w:del w:id="24" w:author="Jay Lyle" w:date="2015-04-15T12:49:00Z">
        <w:r w:rsidRPr="00D81775" w:rsidDel="008B3590">
          <w:rPr>
            <w:rFonts w:ascii="Arial" w:eastAsia="Times New Roman" w:hAnsi="Arial" w:cs="Arial"/>
            <w:color w:val="000000"/>
            <w:sz w:val="18"/>
            <w:szCs w:val="18"/>
          </w:rPr>
          <w:delText xml:space="preserve">publishing </w:delText>
        </w:r>
      </w:del>
      <w:ins w:id="25" w:author="Jay Lyle" w:date="2015-04-15T12:49:00Z">
        <w:r w:rsidR="008B3590">
          <w:rPr>
            <w:rFonts w:ascii="Arial" w:eastAsia="Times New Roman" w:hAnsi="Arial" w:cs="Arial"/>
            <w:color w:val="000000"/>
            <w:sz w:val="18"/>
            <w:szCs w:val="18"/>
          </w:rPr>
          <w:t xml:space="preserve">requesting </w:t>
        </w:r>
      </w:ins>
      <w:r w:rsidRPr="00D81775">
        <w:rPr>
          <w:rFonts w:ascii="Arial" w:eastAsia="Times New Roman" w:hAnsi="Arial" w:cs="Arial"/>
          <w:color w:val="000000"/>
          <w:sz w:val="18"/>
          <w:szCs w:val="18"/>
        </w:rPr>
        <w:t>new clinical concept codes, where the domain is appropriate.</w:t>
      </w:r>
    </w:p>
    <w:p w14:paraId="07FCF484"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Status</w:t>
      </w:r>
    </w:p>
    <w:p w14:paraId="0E3D10F9"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Unless otherwise indicated, status shall follow the HL7 V3 state machine. Refinements may be supported in a domain-appropriate status modifier.</w:t>
      </w:r>
    </w:p>
    <w:p w14:paraId="57C0C997"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Extensibility</w:t>
      </w:r>
    </w:p>
    <w:p w14:paraId="1A029B58"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Extensibility (the option to use values not enumerated in a value set) is a model binding property, not a value set property.</w:t>
      </w:r>
    </w:p>
    <w:p w14:paraId="710E519D"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prefer to model the value sets broadly, and have implementers map to the standards, than to allow locally defined codes.</w:t>
      </w:r>
      <w:bookmarkStart w:id="26" w:name="_GoBack"/>
      <w:bookmarkEnd w:id="26"/>
    </w:p>
    <w:p w14:paraId="4D5DDB49"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Value set names</w:t>
      </w:r>
    </w:p>
    <w:p w14:paraId="24B2650D"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Value set names shall represent the semantics of their content. Names of applications or programs will only be used when the rationale for selection is unknown</w:t>
      </w:r>
      <w:ins w:id="27" w:author="Jay Lyle" w:date="2015-04-15T12:50:00Z">
        <w:r w:rsidR="008B3590">
          <w:rPr>
            <w:rFonts w:ascii="Arial" w:eastAsia="Times New Roman" w:hAnsi="Arial" w:cs="Arial"/>
            <w:color w:val="000000"/>
            <w:sz w:val="18"/>
            <w:szCs w:val="18"/>
          </w:rPr>
          <w:t>, or when the application is the only distinguishing dimension</w:t>
        </w:r>
      </w:ins>
      <w:r w:rsidRPr="00D81775">
        <w:rPr>
          <w:rFonts w:ascii="Arial" w:eastAsia="Times New Roman" w:hAnsi="Arial" w:cs="Arial"/>
          <w:color w:val="000000"/>
          <w:sz w:val="18"/>
          <w:szCs w:val="18"/>
        </w:rPr>
        <w:t>.</w:t>
      </w:r>
    </w:p>
    <w:p w14:paraId="6ADB5BEB"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When a FHIM value set is based on another value set, the existing name will be preserved </w:t>
      </w:r>
      <w:ins w:id="28" w:author="Jay Lyle" w:date="2015-04-15T12:51:00Z">
        <w:r w:rsidR="008B3590">
          <w:rPr>
            <w:rFonts w:ascii="Arial" w:eastAsia="Times New Roman" w:hAnsi="Arial" w:cs="Arial"/>
            <w:color w:val="000000"/>
            <w:sz w:val="18"/>
            <w:szCs w:val="18"/>
          </w:rPr>
          <w:t xml:space="preserve">in the new name </w:t>
        </w:r>
      </w:ins>
      <w:r w:rsidRPr="00D81775">
        <w:rPr>
          <w:rFonts w:ascii="Arial" w:eastAsia="Times New Roman" w:hAnsi="Arial" w:cs="Arial"/>
          <w:color w:val="000000"/>
          <w:sz w:val="18"/>
          <w:szCs w:val="18"/>
        </w:rPr>
        <w:t>if it doesn’t break other policies</w:t>
      </w:r>
    </w:p>
    <w:p w14:paraId="7C62290C"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Dates (not actually terminology)</w:t>
      </w:r>
    </w:p>
    <w:p w14:paraId="5CCDBA1A" w14:textId="77777777"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go beyond the HITSP recommendation and adopt the ISO 8061 specification, recording dates as text strings of the form "YYYY-MM-</w:t>
      </w:r>
      <w:proofErr w:type="spellStart"/>
      <w:r w:rsidRPr="00D81775">
        <w:rPr>
          <w:rFonts w:ascii="Arial" w:eastAsia="Times New Roman" w:hAnsi="Arial" w:cs="Arial"/>
          <w:color w:val="000000"/>
          <w:sz w:val="18"/>
          <w:szCs w:val="18"/>
        </w:rPr>
        <w:t>DDThhmmss,ff</w:t>
      </w:r>
      <w:proofErr w:type="spellEnd"/>
      <w:r w:rsidRPr="00D81775">
        <w:rPr>
          <w:rFonts w:ascii="Arial" w:eastAsia="Times New Roman" w:hAnsi="Arial" w:cs="Arial"/>
          <w:color w:val="000000"/>
          <w:sz w:val="18"/>
          <w:szCs w:val="18"/>
        </w:rPr>
        <w:t>” (see </w:t>
      </w:r>
      <w:hyperlink r:id="rId5" w:history="1">
        <w:r w:rsidRPr="00D81775">
          <w:rPr>
            <w:rFonts w:ascii="Arial" w:eastAsia="Times New Roman" w:hAnsi="Arial" w:cs="Arial"/>
            <w:color w:val="0088CC"/>
            <w:sz w:val="18"/>
            <w:szCs w:val="18"/>
          </w:rPr>
          <w:t>http://en.wikipedia.org/wiki/ISO_8601</w:t>
        </w:r>
      </w:hyperlink>
      <w:r w:rsidRPr="00D81775">
        <w:rPr>
          <w:rFonts w:ascii="Arial" w:eastAsia="Times New Roman" w:hAnsi="Arial" w:cs="Arial"/>
          <w:color w:val="000000"/>
          <w:sz w:val="18"/>
          <w:szCs w:val="18"/>
        </w:rPr>
        <w:t> for more information).</w:t>
      </w:r>
    </w:p>
    <w:p w14:paraId="5B696451" w14:textId="77777777"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del w:id="29" w:author="Jay Lyle" w:date="2015-04-15T12:51:00Z">
        <w:r w:rsidRPr="00D81775" w:rsidDel="008B3590">
          <w:rPr>
            <w:rFonts w:ascii="Arial" w:eastAsia="Times New Roman" w:hAnsi="Arial" w:cs="Arial"/>
            <w:color w:val="000000"/>
            <w:sz w:val="18"/>
            <w:szCs w:val="18"/>
          </w:rPr>
          <w:delText>Where a property may vary enough to need different value sets in different circumstances, but not so much as to merit division into separate properties, that property shall be bound to a Grouping Value Set, which shall identify the value sets available for use in use cases.</w:delText>
        </w:r>
      </w:del>
    </w:p>
    <w:p w14:paraId="753A4E57" w14:textId="77777777" w:rsidR="002977D8" w:rsidRDefault="002977D8"/>
    <w:sectPr w:rsidR="0029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4CA5"/>
    <w:multiLevelType w:val="hybridMultilevel"/>
    <w:tmpl w:val="13C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C35F0"/>
    <w:multiLevelType w:val="multilevel"/>
    <w:tmpl w:val="052CD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Lyle">
    <w15:presenceInfo w15:providerId="Windows Live" w15:userId="e427122d81900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1C"/>
    <w:rsid w:val="00046E1A"/>
    <w:rsid w:val="002977D8"/>
    <w:rsid w:val="0041039E"/>
    <w:rsid w:val="007C4042"/>
    <w:rsid w:val="008B3590"/>
    <w:rsid w:val="00B3411C"/>
    <w:rsid w:val="00D8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6D9B"/>
  <w15:chartTrackingRefBased/>
  <w15:docId w15:val="{332454BD-19CB-4322-B4EE-CC87BFC3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C"/>
  </w:style>
  <w:style w:type="character" w:styleId="Hyperlink">
    <w:name w:val="Hyperlink"/>
    <w:basedOn w:val="DefaultParagraphFont"/>
    <w:uiPriority w:val="99"/>
    <w:semiHidden/>
    <w:unhideWhenUsed/>
    <w:rsid w:val="00B3411C"/>
    <w:rPr>
      <w:color w:val="0000FF"/>
      <w:u w:val="single"/>
    </w:rPr>
  </w:style>
  <w:style w:type="paragraph" w:styleId="ListParagraph">
    <w:name w:val="List Paragraph"/>
    <w:basedOn w:val="Normal"/>
    <w:uiPriority w:val="34"/>
    <w:qFormat/>
    <w:rsid w:val="00D81775"/>
    <w:pPr>
      <w:ind w:left="720"/>
      <w:contextualSpacing/>
    </w:pPr>
  </w:style>
  <w:style w:type="paragraph" w:styleId="BalloonText">
    <w:name w:val="Balloon Text"/>
    <w:basedOn w:val="Normal"/>
    <w:link w:val="BalloonTextChar"/>
    <w:uiPriority w:val="99"/>
    <w:semiHidden/>
    <w:unhideWhenUsed/>
    <w:rsid w:val="00046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E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ISO_86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4</cp:revision>
  <dcterms:created xsi:type="dcterms:W3CDTF">2015-04-15T16:28:00Z</dcterms:created>
  <dcterms:modified xsi:type="dcterms:W3CDTF">2019-06-06T12:05:00Z</dcterms:modified>
</cp:coreProperties>
</file>