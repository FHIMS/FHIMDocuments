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2 A A"/>
        <w:rPr>
          <w:sz w:val="28"/>
          <w:szCs w:val="28"/>
        </w:rPr>
      </w:pPr>
      <w:r>
        <w:rPr>
          <w:rFonts w:ascii="Calibri" w:cs="Calibri" w:hAnsi="Calibri" w:eastAsia="Calibri"/>
          <w:sz w:val="28"/>
          <w:szCs w:val="28"/>
          <w:rtl w:val="0"/>
          <w:lang w:val="en-US"/>
        </w:rPr>
        <w:t>Information Modeling Project/FHIM Meeting</w:t>
      </w:r>
    </w:p>
    <w:p>
      <w:pPr>
        <w:pStyle w:val="Heading 2 A A"/>
        <w:rPr>
          <w:sz w:val="28"/>
          <w:szCs w:val="28"/>
        </w:rPr>
      </w:pPr>
      <w:r>
        <w:rPr>
          <w:rFonts w:ascii="Calibri" w:cs="Calibri" w:hAnsi="Calibri" w:eastAsia="Calibri"/>
          <w:sz w:val="28"/>
          <w:szCs w:val="28"/>
          <w:rtl w:val="0"/>
          <w:lang w:val="en-US"/>
        </w:rPr>
        <w:t>Summary of Call</w:t>
      </w:r>
    </w:p>
    <w:p>
      <w:pPr>
        <w:pStyle w:val="Heading 2 A A"/>
        <w:rPr>
          <w:sz w:val="28"/>
          <w:szCs w:val="28"/>
        </w:rPr>
      </w:pPr>
    </w:p>
    <w:p>
      <w:pPr>
        <w:pStyle w:val="Heading 2 A A"/>
        <w:rPr>
          <w:rtl w:val="0"/>
        </w:rPr>
      </w:pPr>
      <w:r>
        <w:rPr>
          <w:rFonts w:ascii="Calibri" w:cs="Calibri" w:hAnsi="Calibri" w:eastAsia="Calibri"/>
          <w:rtl w:val="0"/>
          <w:lang w:val="en-US"/>
        </w:rPr>
        <w:t>Date/time of call:  Friday, September 27, 2013 2:30 - 4:30 PM</w:t>
      </w:r>
    </w:p>
    <w:p>
      <w:pPr>
        <w:pStyle w:val="Body A"/>
        <w:rPr>
          <w:rtl w:val="0"/>
        </w:rPr>
      </w:pPr>
    </w:p>
    <w:tbl>
      <w:tblPr>
        <w:tblW w:w="8951" w:type="dxa"/>
        <w:jc w:val="left"/>
        <w:tblInd w:w="11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95"/>
        <w:gridCol w:w="3160"/>
        <w:gridCol w:w="2896"/>
      </w:tblGrid>
      <w:tr>
        <w:tblPrEx>
          <w:shd w:val="clear" w:color="auto" w:fill="auto"/>
        </w:tblPrEx>
        <w:trPr>
          <w:trHeight w:val="580" w:hRule="atLeast"/>
        </w:trPr>
        <w:tc>
          <w:tcPr>
            <w:tcW w:type="dxa" w:w="28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cbcbc"/>
            <w:tcMar>
              <w:top w:type="dxa" w:w="80"/>
              <w:left w:type="dxa" w:w="80"/>
              <w:bottom w:type="dxa" w:w="80"/>
              <w:right w:type="dxa" w:w="80"/>
            </w:tcMar>
            <w:vAlign w:val="top"/>
          </w:tcPr>
          <w:p>
            <w:pPr>
              <w:pStyle w:val="Body A"/>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Attendees - Agency</w:t>
            </w:r>
          </w:p>
        </w:tc>
        <w:tc>
          <w:tcPr>
            <w:tcW w:type="dxa" w:w="3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cbcbc"/>
            <w:tcMar>
              <w:top w:type="dxa" w:w="80"/>
              <w:left w:type="dxa" w:w="80"/>
              <w:bottom w:type="dxa" w:w="80"/>
              <w:right w:type="dxa" w:w="80"/>
            </w:tcMar>
            <w:vAlign w:val="top"/>
          </w:tcPr>
          <w:p>
            <w:pPr>
              <w:pStyle w:val="Body A"/>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Invited, but Unable to Attend</w:t>
            </w: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cbcbc"/>
            <w:tcMar>
              <w:top w:type="dxa" w:w="80"/>
              <w:left w:type="dxa" w:w="80"/>
              <w:bottom w:type="dxa" w:w="80"/>
              <w:right w:type="dxa" w:w="80"/>
            </w:tcMar>
            <w:vAlign w:val="top"/>
          </w:tcPr>
          <w:p>
            <w:pPr>
              <w:pStyle w:val="Body A"/>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Invited, but Unable to Attend</w:t>
            </w:r>
          </w:p>
        </w:tc>
      </w:tr>
      <w:tr>
        <w:tblPrEx>
          <w:shd w:val="clear" w:color="auto" w:fill="auto"/>
        </w:tblPrEx>
        <w:trPr>
          <w:trHeight w:val="300" w:hRule="atLeast"/>
        </w:trPr>
        <w:tc>
          <w:tcPr>
            <w:tcW w:type="dxa" w:w="28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Steve Hufnagel </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DoD </w:t>
            </w:r>
          </w:p>
        </w:tc>
        <w:tc>
          <w:tcPr>
            <w:tcW w:type="dxa" w:w="3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Sean Muir - FHA</w:t>
            </w: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00" w:hRule="atLeast"/>
        </w:trPr>
        <w:tc>
          <w:tcPr>
            <w:tcW w:type="dxa" w:w="28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Ioana Singureanu- HHS </w:t>
            </w:r>
          </w:p>
        </w:tc>
        <w:tc>
          <w:tcPr>
            <w:tcW w:type="dxa" w:w="3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Holly Miller - V</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H</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A</w:t>
            </w: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00" w:hRule="atLeast"/>
        </w:trPr>
        <w:tc>
          <w:tcPr>
            <w:tcW w:type="dxa" w:w="28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Robert Crawford </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V</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H</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A </w:t>
            </w:r>
          </w:p>
        </w:tc>
        <w:tc>
          <w:tcPr>
            <w:tcW w:type="dxa" w:w="3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Catherine Hoang - V</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H</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A</w:t>
            </w: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00" w:hRule="atLeast"/>
        </w:trPr>
        <w:tc>
          <w:tcPr>
            <w:tcW w:type="dxa" w:w="28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David Bass </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V</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H</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A </w:t>
            </w:r>
          </w:p>
        </w:tc>
        <w:tc>
          <w:tcPr>
            <w:tcW w:type="dxa" w:w="3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Charles Gabrial - DoD</w:t>
            </w: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00" w:hRule="atLeast"/>
        </w:trPr>
        <w:tc>
          <w:tcPr>
            <w:tcW w:type="dxa" w:w="28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Peter Rush-VA </w:t>
            </w:r>
          </w:p>
        </w:tc>
        <w:tc>
          <w:tcPr>
            <w:tcW w:type="dxa" w:w="3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John Kilbourne - NLM</w:t>
            </w: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580" w:hRule="atLeast"/>
        </w:trPr>
        <w:tc>
          <w:tcPr>
            <w:tcW w:type="dxa" w:w="28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Gregory Rehwoldt- VA/DoD/IPO </w:t>
            </w:r>
          </w:p>
        </w:tc>
        <w:tc>
          <w:tcPr>
            <w:tcW w:type="dxa" w:w="3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Coco Tsai - FDA</w:t>
            </w: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00" w:hRule="atLeast"/>
        </w:trPr>
        <w:tc>
          <w:tcPr>
            <w:tcW w:type="dxa" w:w="28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Rob Mcclure </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FHA</w:t>
            </w:r>
          </w:p>
        </w:tc>
        <w:tc>
          <w:tcPr>
            <w:tcW w:type="dxa" w:w="3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Susan Matney</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 - 3M</w:t>
            </w: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580" w:hRule="atLeast"/>
        </w:trPr>
        <w:tc>
          <w:tcPr>
            <w:tcW w:type="dxa" w:w="28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Iona Thraen </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Utah Dept of Health</w:t>
            </w:r>
          </w:p>
        </w:tc>
        <w:tc>
          <w:tcPr>
            <w:tcW w:type="dxa" w:w="3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Bill Hess </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FDA</w:t>
            </w: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00" w:hRule="atLeast"/>
        </w:trPr>
        <w:tc>
          <w:tcPr>
            <w:tcW w:type="dxa" w:w="28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JP Kelly- </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L</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apierre </w:t>
            </w:r>
          </w:p>
        </w:tc>
        <w:tc>
          <w:tcPr>
            <w:tcW w:type="dxa" w:w="3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Lynn Sanders-V</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H</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A</w:t>
            </w: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00" w:hRule="atLeast"/>
        </w:trPr>
        <w:tc>
          <w:tcPr>
            <w:tcW w:type="dxa" w:w="28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Benton K Bovee</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 - DoD</w:t>
            </w:r>
          </w:p>
        </w:tc>
        <w:tc>
          <w:tcPr>
            <w:tcW w:type="dxa" w:w="3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Kevin Coonan- IHS</w:t>
            </w: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00" w:hRule="atLeast"/>
        </w:trPr>
        <w:tc>
          <w:tcPr>
            <w:tcW w:type="dxa" w:w="28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Galen Mulrooney </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FHA </w:t>
            </w:r>
          </w:p>
        </w:tc>
        <w:tc>
          <w:tcPr>
            <w:tcW w:type="dxa" w:w="3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00" w:hRule="atLeast"/>
        </w:trPr>
        <w:tc>
          <w:tcPr>
            <w:tcW w:type="dxa" w:w="28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Jay Lyle </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FHA </w:t>
            </w:r>
          </w:p>
        </w:tc>
        <w:tc>
          <w:tcPr>
            <w:tcW w:type="dxa" w:w="3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00" w:hRule="atLeast"/>
        </w:trPr>
        <w:tc>
          <w:tcPr>
            <w:tcW w:type="dxa" w:w="28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Steven Wagner </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FHA </w:t>
            </w:r>
          </w:p>
        </w:tc>
        <w:tc>
          <w:tcPr>
            <w:tcW w:type="dxa" w:w="3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00" w:hRule="atLeast"/>
        </w:trPr>
        <w:tc>
          <w:tcPr>
            <w:tcW w:type="dxa" w:w="28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Caitlin Ryan - FHA</w:t>
            </w:r>
          </w:p>
        </w:tc>
        <w:tc>
          <w:tcPr>
            <w:tcW w:type="dxa" w:w="3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A"/>
        <w:ind w:left="10" w:hanging="10"/>
        <w:rPr>
          <w:rtl w:val="0"/>
        </w:rPr>
      </w:pPr>
    </w:p>
    <w:p>
      <w:pPr>
        <w:pStyle w:val="Body"/>
        <w:spacing w:after="0"/>
        <w:rPr>
          <w:rFonts w:ascii="Calibri" w:cs="Calibri" w:hAnsi="Calibri" w:eastAsia="Calibri"/>
          <w:b w:val="1"/>
          <w:bCs w:val="1"/>
        </w:rPr>
      </w:pPr>
    </w:p>
    <w:p>
      <w:pPr>
        <w:pStyle w:val="Body"/>
        <w:spacing w:after="0"/>
        <w:rPr>
          <w:rFonts w:ascii="Calibri" w:cs="Calibri" w:hAnsi="Calibri" w:eastAsia="Calibri"/>
          <w:b w:val="1"/>
          <w:bCs w:val="1"/>
        </w:rPr>
      </w:pPr>
      <w:r>
        <w:rPr>
          <w:rFonts w:ascii="Calibri" w:cs="Calibri" w:hAnsi="Calibri" w:eastAsia="Calibri"/>
          <w:b w:val="1"/>
          <w:bCs w:val="1"/>
          <w:rtl w:val="0"/>
          <w:lang w:val="en-US"/>
        </w:rPr>
        <w:t>Updates on S&amp;I Framework integration/initiative and FHA work</w:t>
      </w:r>
    </w:p>
    <w:p>
      <w:pPr>
        <w:pStyle w:val="List Paragraph"/>
        <w:spacing w:after="0"/>
        <w:ind w:left="0" w:firstLine="0"/>
        <w:rPr>
          <w:rFonts w:ascii="Calibri" w:cs="Calibri" w:hAnsi="Calibri" w:eastAsia="Calibri"/>
        </w:rPr>
      </w:pPr>
      <w:r>
        <w:rPr>
          <w:rFonts w:ascii="Calibri" w:cs="Calibri" w:hAnsi="Calibri" w:eastAsia="Calibri"/>
          <w:rtl w:val="0"/>
          <w:lang w:val="en-US"/>
        </w:rPr>
        <w:t>Meetings have been canceled for the week due to the government shutdown.  FHA contract folks are still working.</w:t>
      </w:r>
    </w:p>
    <w:p>
      <w:pPr>
        <w:pStyle w:val="List Paragraph"/>
        <w:spacing w:after="0"/>
        <w:ind w:left="0" w:firstLine="0"/>
        <w:rPr>
          <w:rFonts w:ascii="Calibri" w:cs="Calibri" w:hAnsi="Calibri" w:eastAsia="Calibri"/>
          <w:b w:val="1"/>
          <w:bCs w:val="1"/>
        </w:rPr>
      </w:pPr>
    </w:p>
    <w:p>
      <w:pPr>
        <w:pStyle w:val="List Paragraph"/>
        <w:spacing w:after="0"/>
        <w:ind w:left="0" w:firstLine="0"/>
        <w:rPr>
          <w:rFonts w:ascii="Calibri" w:cs="Calibri" w:hAnsi="Calibri" w:eastAsia="Calibri"/>
          <w:b w:val="1"/>
          <w:bCs w:val="1"/>
        </w:rPr>
      </w:pPr>
      <w:r>
        <w:rPr>
          <w:rFonts w:ascii="Calibri" w:cs="Calibri" w:hAnsi="Calibri" w:eastAsia="Calibri"/>
          <w:b w:val="1"/>
          <w:bCs w:val="1"/>
          <w:rtl w:val="0"/>
          <w:lang w:val="en-US"/>
        </w:rPr>
        <w:t>Terminology Modeling update</w:t>
      </w:r>
    </w:p>
    <w:p>
      <w:pPr>
        <w:pStyle w:val="List Paragraph"/>
        <w:spacing w:after="0"/>
        <w:ind w:left="0" w:firstLine="0"/>
        <w:rPr>
          <w:rFonts w:ascii="Calibri" w:cs="Calibri" w:hAnsi="Calibri" w:eastAsia="Calibri"/>
        </w:rPr>
      </w:pPr>
      <w:r>
        <w:rPr>
          <w:rFonts w:ascii="Calibri" w:cs="Calibri" w:hAnsi="Calibri" w:eastAsia="Calibri"/>
          <w:rtl w:val="0"/>
          <w:lang w:val="en-US"/>
        </w:rPr>
        <w:t>Galen stated that Wednesday</w:t>
      </w:r>
      <w:r>
        <w:rPr>
          <w:rFonts w:ascii="Calibri" w:cs="Calibri" w:hAnsi="Calibri" w:eastAsia="Calibri"/>
          <w:rtl w:val="0"/>
          <w:lang w:val="en-US"/>
        </w:rPr>
        <w:t>’</w:t>
      </w:r>
      <w:r>
        <w:rPr>
          <w:rFonts w:ascii="Calibri" w:cs="Calibri" w:hAnsi="Calibri" w:eastAsia="Calibri"/>
          <w:rtl w:val="0"/>
          <w:lang w:val="en-US"/>
        </w:rPr>
        <w:t xml:space="preserve">s Terminology meeting looked at the provider domain and discussed Status. The classification of Providers was also discussed. Benton asked </w:t>
      </w:r>
      <w:r>
        <w:rPr>
          <w:rFonts w:ascii="Calibri" w:cs="Calibri" w:hAnsi="Calibri" w:eastAsia="Calibri"/>
          <w:rtl w:val="0"/>
          <w:lang w:val="en-US"/>
        </w:rPr>
        <w:t>“</w:t>
      </w:r>
      <w:r>
        <w:rPr>
          <w:rFonts w:ascii="Calibri" w:cs="Calibri" w:hAnsi="Calibri" w:eastAsia="Calibri"/>
          <w:rtl w:val="0"/>
          <w:lang w:val="en-US"/>
        </w:rPr>
        <w:t>has this group considered using part or all of an ontology in order to support multiple taxonomies--in general.</w:t>
      </w:r>
      <w:r>
        <w:rPr>
          <w:rFonts w:ascii="Calibri" w:cs="Calibri" w:hAnsi="Calibri" w:eastAsia="Calibri"/>
          <w:rtl w:val="0"/>
          <w:lang w:val="en-US"/>
        </w:rPr>
        <w:t xml:space="preserve">”  </w:t>
      </w:r>
      <w:r>
        <w:rPr>
          <w:rFonts w:ascii="Calibri" w:cs="Calibri" w:hAnsi="Calibri" w:eastAsia="Calibri"/>
          <w:rtl w:val="0"/>
          <w:lang w:val="en-US"/>
        </w:rPr>
        <w:t xml:space="preserve">Galen and Rob M. responded and provided some clarification. It was decided that this conversation will be taken offline and that Benton should join the Terminology discussion to better understand the work being done in the FHIM. </w:t>
      </w:r>
    </w:p>
    <w:p>
      <w:pPr>
        <w:pStyle w:val="List Paragraph"/>
        <w:spacing w:after="0"/>
        <w:ind w:left="0" w:firstLine="0"/>
        <w:rPr>
          <w:rFonts w:ascii="Calibri" w:cs="Calibri" w:hAnsi="Calibri" w:eastAsia="Calibri"/>
          <w:b w:val="1"/>
          <w:bCs w:val="1"/>
        </w:rPr>
      </w:pPr>
    </w:p>
    <w:p>
      <w:pPr>
        <w:pStyle w:val="List Paragraph"/>
        <w:spacing w:after="0"/>
        <w:ind w:left="0" w:firstLine="0"/>
        <w:rPr>
          <w:rFonts w:ascii="Calibri" w:cs="Calibri" w:hAnsi="Calibri" w:eastAsia="Calibri"/>
          <w:b w:val="1"/>
          <w:bCs w:val="1"/>
        </w:rPr>
      </w:pPr>
      <w:r>
        <w:rPr>
          <w:rFonts w:ascii="Calibri" w:cs="Calibri" w:hAnsi="Calibri" w:eastAsia="Calibri"/>
          <w:b w:val="1"/>
          <w:bCs w:val="1"/>
          <w:rtl w:val="0"/>
          <w:lang w:val="en-US"/>
        </w:rPr>
        <w:t>Other business</w:t>
      </w:r>
    </w:p>
    <w:p>
      <w:pPr>
        <w:pStyle w:val="List Paragraph"/>
        <w:spacing w:after="0"/>
        <w:ind w:left="0" w:firstLine="0"/>
        <w:rPr>
          <w:rFonts w:ascii="Calibri" w:cs="Calibri" w:hAnsi="Calibri" w:eastAsia="Calibri"/>
        </w:rPr>
      </w:pPr>
      <w:r>
        <w:rPr>
          <w:rFonts w:ascii="Calibri" w:cs="Calibri" w:hAnsi="Calibri" w:eastAsia="Calibri"/>
          <w:rtl w:val="0"/>
          <w:lang w:val="en-US"/>
        </w:rPr>
        <w:t xml:space="preserve">There was a discussion on </w:t>
      </w:r>
      <w:ins w:id="0" w:date="2014-04-17T13:09:25Z" w:author="Steven Wagner">
        <w:r>
          <w:rPr>
            <w:rFonts w:ascii="Calibri" w:cs="Calibri" w:hAnsi="Calibri" w:eastAsia="Calibri"/>
            <w:rtl w:val="0"/>
            <w:lang w:val="en-US"/>
          </w:rPr>
          <w:t xml:space="preserve">HL7 </w:t>
        </w:r>
      </w:ins>
      <w:r>
        <w:rPr>
          <w:rFonts w:ascii="Calibri" w:cs="Calibri" w:hAnsi="Calibri" w:eastAsia="Calibri"/>
          <w:rtl w:val="0"/>
          <w:lang w:val="en-US"/>
        </w:rPr>
        <w:t>F</w:t>
      </w:r>
      <w:del w:id="1" w:date="2014-04-17T13:09:18Z" w:author="Steven Wagner">
        <w:r>
          <w:rPr>
            <w:rFonts w:ascii="Calibri" w:cs="Calibri" w:hAnsi="Calibri" w:eastAsia="Calibri"/>
            <w:rtl w:val="0"/>
            <w:lang w:val="en-US"/>
          </w:rPr>
          <w:delText>IRE</w:delText>
        </w:r>
      </w:del>
      <w:ins w:id="2" w:date="2014-04-17T13:09:18Z" w:author="Steven Wagner">
        <w:r>
          <w:rPr>
            <w:rFonts w:ascii="Calibri" w:cs="Calibri" w:hAnsi="Calibri" w:eastAsia="Calibri"/>
            <w:rtl w:val="0"/>
            <w:lang w:val="en-US"/>
          </w:rPr>
          <w:t>HIR</w:t>
        </w:r>
      </w:ins>
      <w:r>
        <w:rPr>
          <w:rFonts w:ascii="Calibri" w:cs="Calibri" w:hAnsi="Calibri" w:eastAsia="Calibri"/>
          <w:rtl w:val="0"/>
          <w:lang w:val="en-US"/>
        </w:rPr>
        <w:t xml:space="preserve"> after Steve H. commented that it received many acclamations at HL7. Rob and Galen addressed some confusion over F</w:t>
      </w:r>
      <w:del w:id="3" w:date="2014-04-17T13:09:35Z" w:author="Steven Wagner">
        <w:r>
          <w:rPr>
            <w:rFonts w:ascii="Calibri" w:cs="Calibri" w:hAnsi="Calibri" w:eastAsia="Calibri"/>
            <w:rtl w:val="0"/>
            <w:lang w:val="en-US"/>
          </w:rPr>
          <w:delText>ire</w:delText>
        </w:r>
      </w:del>
      <w:ins w:id="4" w:date="2014-04-17T13:09:36Z" w:author="Steven Wagner">
        <w:r>
          <w:rPr>
            <w:rFonts w:ascii="Calibri" w:cs="Calibri" w:hAnsi="Calibri" w:eastAsia="Calibri"/>
            <w:rtl w:val="0"/>
            <w:lang w:val="en-US"/>
          </w:rPr>
          <w:t>HIR</w:t>
        </w:r>
      </w:ins>
      <w:r>
        <w:rPr>
          <w:rFonts w:ascii="Calibri" w:cs="Calibri" w:hAnsi="Calibri" w:eastAsia="Calibri"/>
          <w:rtl w:val="0"/>
          <w:lang w:val="en-US"/>
        </w:rPr>
        <w:t xml:space="preserve"> terminology and explained extensions. The group also discussed CDA and C-CDA as related to F</w:t>
      </w:r>
      <w:del w:id="5" w:date="2014-04-17T13:09:45Z" w:author="Steven Wagner">
        <w:r>
          <w:rPr>
            <w:rFonts w:ascii="Calibri" w:cs="Calibri" w:hAnsi="Calibri" w:eastAsia="Calibri"/>
            <w:rtl w:val="0"/>
            <w:lang w:val="en-US"/>
          </w:rPr>
          <w:delText>IRE</w:delText>
        </w:r>
      </w:del>
      <w:ins w:id="6" w:date="2014-04-17T13:09:45Z" w:author="Steven Wagner">
        <w:r>
          <w:rPr>
            <w:rFonts w:ascii="Calibri" w:cs="Calibri" w:hAnsi="Calibri" w:eastAsia="Calibri"/>
            <w:rtl w:val="0"/>
            <w:lang w:val="en-US"/>
          </w:rPr>
          <w:t>HIR</w:t>
        </w:r>
      </w:ins>
      <w:r>
        <w:rPr>
          <w:rFonts w:ascii="Calibri" w:cs="Calibri" w:hAnsi="Calibri" w:eastAsia="Calibri"/>
          <w:rtl w:val="0"/>
          <w:lang w:val="en-US"/>
        </w:rPr>
        <w:t>.</w:t>
      </w:r>
    </w:p>
    <w:p>
      <w:pPr>
        <w:pStyle w:val="List Paragraph"/>
        <w:spacing w:after="0"/>
        <w:ind w:left="0" w:firstLine="0"/>
        <w:rPr>
          <w:rFonts w:ascii="Calibri" w:cs="Calibri" w:hAnsi="Calibri" w:eastAsia="Calibri"/>
        </w:rPr>
      </w:pPr>
    </w:p>
    <w:p>
      <w:pPr>
        <w:pStyle w:val="List Paragraph"/>
        <w:spacing w:after="0"/>
        <w:ind w:left="0" w:firstLine="0"/>
        <w:rPr>
          <w:rFonts w:ascii="Calibri" w:cs="Calibri" w:hAnsi="Calibri" w:eastAsia="Calibri"/>
          <w:b w:val="1"/>
          <w:bCs w:val="1"/>
        </w:rPr>
      </w:pPr>
      <w:r>
        <w:rPr>
          <w:rFonts w:ascii="Calibri" w:cs="Calibri" w:hAnsi="Calibri" w:eastAsia="Calibri"/>
          <w:b w:val="1"/>
          <w:bCs w:val="1"/>
          <w:rtl w:val="0"/>
          <w:lang w:val="en-US"/>
        </w:rPr>
        <w:t>Review and discussion of feedback on FHIM validation artifacts</w:t>
      </w:r>
    </w:p>
    <w:p>
      <w:pPr>
        <w:pStyle w:val="List Paragraph"/>
        <w:spacing w:after="0"/>
        <w:ind w:left="0" w:firstLine="0"/>
        <w:rPr>
          <w:rFonts w:ascii="Calibri" w:cs="Calibri" w:hAnsi="Calibri" w:eastAsia="Calibri"/>
        </w:rPr>
      </w:pPr>
      <w:r>
        <w:rPr>
          <w:rFonts w:ascii="Calibri" w:cs="Calibri" w:hAnsi="Calibri" w:eastAsia="Calibri"/>
          <w:rtl w:val="0"/>
          <w:lang w:val="en-US"/>
        </w:rPr>
        <w:t xml:space="preserve">Galen told the group that he made many changes to the </w:t>
      </w:r>
      <w:r>
        <w:rPr>
          <w:rFonts w:ascii="Calibri" w:cs="Calibri" w:hAnsi="Calibri" w:eastAsia="Calibri"/>
          <w:rtl w:val="0"/>
          <w:lang w:val="en-US"/>
        </w:rPr>
        <w:t>“</w:t>
      </w:r>
      <w:r>
        <w:rPr>
          <w:rFonts w:ascii="Calibri" w:cs="Calibri" w:hAnsi="Calibri" w:eastAsia="Calibri"/>
          <w:rtl w:val="0"/>
          <w:lang w:val="en-US"/>
        </w:rPr>
        <w:t>Patient</w:t>
      </w:r>
      <w:r>
        <w:rPr>
          <w:rFonts w:ascii="Calibri" w:cs="Calibri" w:hAnsi="Calibri" w:eastAsia="Calibri"/>
          <w:rtl w:val="0"/>
          <w:lang w:val="en-US"/>
        </w:rPr>
        <w:t xml:space="preserve">” </w:t>
      </w:r>
      <w:r>
        <w:rPr>
          <w:rFonts w:ascii="Calibri" w:cs="Calibri" w:hAnsi="Calibri" w:eastAsia="Calibri"/>
          <w:rtl w:val="0"/>
          <w:lang w:val="en-US"/>
        </w:rPr>
        <w:t>model after last week</w:t>
      </w:r>
      <w:r>
        <w:rPr>
          <w:rFonts w:ascii="Calibri" w:cs="Calibri" w:hAnsi="Calibri" w:eastAsia="Calibri"/>
          <w:rtl w:val="0"/>
          <w:lang w:val="en-US"/>
        </w:rPr>
        <w:t>’</w:t>
      </w:r>
      <w:r>
        <w:rPr>
          <w:rFonts w:ascii="Calibri" w:cs="Calibri" w:hAnsi="Calibri" w:eastAsia="Calibri"/>
          <w:rtl w:val="0"/>
          <w:lang w:val="en-US"/>
        </w:rPr>
        <w:t xml:space="preserve">s call. Some of these changes were lost due to an issue with his software so they may not be shown on his screen. Galen then walked the group through the changes he tried to make. </w:t>
      </w:r>
      <w:del w:id="7" w:date="2014-04-17T13:10:15Z" w:author="Steven Wagner">
        <w:r>
          <w:rPr>
            <w:rFonts w:ascii="Calibri" w:cs="Calibri" w:hAnsi="Calibri" w:eastAsia="Calibri"/>
            <w:rtl w:val="0"/>
            <w:lang w:val="en-US"/>
          </w:rPr>
          <w:delText>This</w:delText>
        </w:r>
      </w:del>
      <w:ins w:id="8" w:date="2014-04-17T13:10:15Z" w:author="Steven Wagner">
        <w:r>
          <w:rPr>
            <w:rFonts w:ascii="Calibri" w:cs="Calibri" w:hAnsi="Calibri" w:eastAsia="Calibri"/>
            <w:rtl w:val="0"/>
            <w:lang w:val="en-US"/>
          </w:rPr>
          <w:t>One</w:t>
        </w:r>
      </w:ins>
      <w:r>
        <w:rPr>
          <w:rFonts w:ascii="Calibri" w:cs="Calibri" w:hAnsi="Calibri" w:eastAsia="Calibri"/>
          <w:rtl w:val="0"/>
          <w:lang w:val="en-US"/>
        </w:rPr>
        <w:t xml:space="preserve"> change raised the question:</w:t>
      </w:r>
    </w:p>
    <w:p>
      <w:pPr>
        <w:pStyle w:val="List Paragraph"/>
        <w:spacing w:after="0"/>
        <w:ind w:left="0" w:firstLine="0"/>
        <w:rPr>
          <w:rFonts w:ascii="Calibri" w:cs="Calibri" w:hAnsi="Calibri" w:eastAsia="Calibri"/>
        </w:rPr>
      </w:pPr>
    </w:p>
    <w:p>
      <w:pPr>
        <w:pStyle w:val="List Paragraph"/>
        <w:numPr>
          <w:ilvl w:val="0"/>
          <w:numId w:val="3"/>
        </w:numPr>
        <w:tabs>
          <w:tab w:val="num" w:pos="360"/>
          <w:tab w:val="clear" w:pos="0"/>
        </w:tabs>
        <w:bidi w:val="0"/>
        <w:spacing w:after="0"/>
        <w:ind w:left="360" w:right="0" w:hanging="360"/>
        <w:jc w:val="left"/>
        <w:rPr>
          <w:rFonts w:ascii="Trebuchet MS" w:cs="Trebuchet MS" w:hAnsi="Trebuchet MS" w:eastAsia="Trebuchet MS"/>
          <w:position w:val="0"/>
          <w:rtl w:val="0"/>
        </w:rPr>
      </w:pPr>
      <w:r>
        <w:rPr>
          <w:rFonts w:ascii="Calibri" w:cs="Calibri" w:hAnsi="Calibri" w:eastAsia="Calibri"/>
          <w:b w:val="1"/>
          <w:bCs w:val="1"/>
          <w:color w:val="000000"/>
          <w:u w:color="000000"/>
          <w:rtl w:val="0"/>
          <w:lang w:val="en-US"/>
        </w:rPr>
        <w:t xml:space="preserve">Should Contact Party and Related Person be two separate classes? </w:t>
      </w:r>
    </w:p>
    <w:p>
      <w:pPr>
        <w:pStyle w:val="List Paragraph"/>
        <w:spacing w:after="0"/>
        <w:ind w:left="0" w:firstLine="0"/>
        <w:rPr>
          <w:rFonts w:ascii="Calibri" w:cs="Calibri" w:hAnsi="Calibri" w:eastAsia="Calibri"/>
        </w:rPr>
      </w:pPr>
      <w:r>
        <w:rPr>
          <w:rFonts w:ascii="Calibri" w:cs="Calibri" w:hAnsi="Calibri" w:eastAsia="Calibri"/>
          <w:b w:val="1"/>
          <w:bCs w:val="1"/>
          <w:color w:val="000000"/>
          <w:u w:color="000000"/>
          <w:rtl w:val="0"/>
        </w:rPr>
        <w:tab/>
      </w:r>
      <w:r>
        <w:rPr>
          <w:rFonts w:ascii="Calibri" w:cs="Calibri" w:hAnsi="Calibri" w:eastAsia="Calibri"/>
          <w:color w:val="000000"/>
          <w:u w:color="000000"/>
          <w:rtl w:val="0"/>
          <w:lang w:val="en-US"/>
        </w:rPr>
        <w:t xml:space="preserve">The group debated the logistics of keeping these classes separate. Questions concerning the </w:t>
      </w:r>
      <w:del w:id="9" w:date="2014-04-17T13:10:23Z" w:author="Steven Wagner">
        <w:r>
          <w:rPr>
            <w:rFonts w:ascii="Calibri" w:cs="Calibri" w:hAnsi="Calibri" w:eastAsia="Calibri"/>
            <w:color w:val="000000"/>
            <w:u w:color="000000"/>
            <w:rtl w:val="0"/>
          </w:rPr>
          <w:tab/>
        </w:r>
      </w:del>
      <w:r>
        <w:rPr>
          <w:rFonts w:ascii="Calibri" w:cs="Calibri" w:hAnsi="Calibri" w:eastAsia="Calibri"/>
          <w:color w:val="000000"/>
          <w:u w:color="000000"/>
          <w:rtl w:val="0"/>
          <w:lang w:val="en-US"/>
        </w:rPr>
        <w:t>context, relevanc</w:t>
      </w:r>
      <w:del w:id="10" w:date="2014-04-17T13:10:39Z" w:author="Steven Wagner">
        <w:r>
          <w:rPr>
            <w:rFonts w:ascii="Calibri" w:cs="Calibri" w:hAnsi="Calibri" w:eastAsia="Calibri"/>
            <w:color w:val="000000"/>
            <w:u w:color="000000"/>
            <w:rtl w:val="0"/>
            <w:lang w:val="en-US"/>
          </w:rPr>
          <w:delText>y</w:delText>
        </w:r>
      </w:del>
      <w:r>
        <w:rPr>
          <w:rFonts w:ascii="Calibri" w:cs="Calibri" w:hAnsi="Calibri" w:eastAsia="Calibri"/>
          <w:color w:val="000000"/>
          <w:u w:color="000000"/>
          <w:rtl w:val="0"/>
          <w:lang w:val="en-US"/>
        </w:rPr>
        <w:t xml:space="preserve">e of Related Person to patient, and data field overlap were raised. The group </w:t>
      </w:r>
      <w:del w:id="11" w:date="2014-04-17T13:10:25Z" w:author="Steven Wagner">
        <w:r>
          <w:rPr>
            <w:rFonts w:ascii="Calibri" w:cs="Calibri" w:hAnsi="Calibri" w:eastAsia="Calibri"/>
            <w:color w:val="000000"/>
            <w:u w:color="000000"/>
            <w:rtl w:val="0"/>
          </w:rPr>
          <w:tab/>
        </w:r>
      </w:del>
      <w:r>
        <w:rPr>
          <w:rFonts w:ascii="Calibri" w:cs="Calibri" w:hAnsi="Calibri" w:eastAsia="Calibri"/>
          <w:color w:val="000000"/>
          <w:u w:color="000000"/>
          <w:rtl w:val="0"/>
          <w:lang w:val="en-US"/>
        </w:rPr>
        <w:t xml:space="preserve">also looked at vocabulary definitions and referenced other models outside of the FHIM to see </w:t>
      </w:r>
      <w:del w:id="12" w:date="2014-04-17T13:10:26Z" w:author="Steven Wagner">
        <w:r>
          <w:rPr>
            <w:rFonts w:ascii="Calibri" w:cs="Calibri" w:hAnsi="Calibri" w:eastAsia="Calibri"/>
            <w:color w:val="000000"/>
            <w:u w:color="000000"/>
            <w:rtl w:val="0"/>
          </w:rPr>
          <w:tab/>
        </w:r>
      </w:del>
      <w:r>
        <w:rPr>
          <w:rFonts w:ascii="Calibri" w:cs="Calibri" w:hAnsi="Calibri" w:eastAsia="Calibri"/>
          <w:color w:val="000000"/>
          <w:u w:color="000000"/>
          <w:rtl w:val="0"/>
          <w:lang w:val="en-US"/>
        </w:rPr>
        <w:t xml:space="preserve">how they </w:t>
      </w:r>
      <w:del w:id="13" w:date="2014-04-17T13:11:02Z" w:author="Steven Wagner">
        <w:r>
          <w:rPr>
            <w:rFonts w:ascii="Calibri" w:cs="Calibri" w:hAnsi="Calibri" w:eastAsia="Calibri"/>
            <w:color w:val="000000"/>
            <w:u w:color="000000"/>
            <w:rtl w:val="0"/>
            <w:lang w:val="en-US"/>
          </w:rPr>
          <w:delText>demonstrated</w:delText>
        </w:r>
      </w:del>
      <w:ins w:id="14" w:date="2014-04-17T13:11:03Z" w:author="Steven Wagner">
        <w:r>
          <w:rPr>
            <w:rFonts w:ascii="Calibri" w:cs="Calibri" w:hAnsi="Calibri" w:eastAsia="Calibri"/>
            <w:color w:val="000000"/>
            <w:u w:color="000000"/>
            <w:rtl w:val="0"/>
            <w:lang w:val="en-US"/>
          </w:rPr>
          <w:t>modeled</w:t>
        </w:r>
      </w:ins>
      <w:r>
        <w:rPr>
          <w:rFonts w:ascii="Calibri" w:cs="Calibri" w:hAnsi="Calibri" w:eastAsia="Calibri"/>
          <w:color w:val="000000"/>
          <w:u w:color="000000"/>
          <w:rtl w:val="0"/>
          <w:lang w:val="en-US"/>
        </w:rPr>
        <w:t xml:space="preserve"> similar classes. It was determined that Contact Party and Related </w:t>
      </w:r>
      <w:del w:id="15" w:date="2014-04-17T13:10:27Z" w:author="Steven Wagner">
        <w:r>
          <w:rPr>
            <w:rFonts w:ascii="Calibri" w:cs="Calibri" w:hAnsi="Calibri" w:eastAsia="Calibri"/>
            <w:color w:val="000000"/>
            <w:u w:color="000000"/>
            <w:rtl w:val="0"/>
          </w:rPr>
          <w:tab/>
        </w:r>
      </w:del>
      <w:r>
        <w:rPr>
          <w:rFonts w:ascii="Calibri" w:cs="Calibri" w:hAnsi="Calibri" w:eastAsia="Calibri"/>
          <w:color w:val="000000"/>
          <w:u w:color="000000"/>
          <w:rtl w:val="0"/>
          <w:lang w:val="en-US"/>
        </w:rPr>
        <w:t xml:space="preserve">Person </w:t>
      </w:r>
      <w:del w:id="16" w:date="2014-04-17T13:10:28Z" w:author="Steven Wagner">
        <w:r>
          <w:rPr>
            <w:rFonts w:ascii="Calibri" w:cs="Calibri" w:hAnsi="Calibri" w:eastAsia="Calibri"/>
            <w:color w:val="000000"/>
            <w:u w:color="000000"/>
            <w:rtl w:val="0"/>
          </w:rPr>
          <w:tab/>
        </w:r>
      </w:del>
      <w:r>
        <w:rPr>
          <w:rFonts w:ascii="Calibri" w:cs="Calibri" w:hAnsi="Calibri" w:eastAsia="Calibri"/>
          <w:color w:val="000000"/>
          <w:u w:color="000000"/>
          <w:rtl w:val="0"/>
          <w:lang w:val="en-US"/>
        </w:rPr>
        <w:t xml:space="preserve">should remain modeled as two classes. They will be bi-directional so that they can see </w:t>
      </w:r>
      <w:del w:id="17" w:date="2014-04-17T13:10:30Z" w:author="Steven Wagner">
        <w:r>
          <w:rPr>
            <w:rFonts w:ascii="Calibri" w:cs="Calibri" w:hAnsi="Calibri" w:eastAsia="Calibri"/>
            <w:color w:val="000000"/>
            <w:u w:color="000000"/>
            <w:rtl w:val="0"/>
          </w:rPr>
          <w:tab/>
        </w:r>
      </w:del>
      <w:r>
        <w:rPr>
          <w:rFonts w:ascii="Calibri" w:cs="Calibri" w:hAnsi="Calibri" w:eastAsia="Calibri"/>
          <w:color w:val="000000"/>
          <w:u w:color="000000"/>
          <w:rtl w:val="0"/>
          <w:lang w:val="en-US"/>
        </w:rPr>
        <w:t xml:space="preserve">each other in the instance that the Contact Person is also a Related Person. Galen will add a </w:t>
      </w:r>
      <w:del w:id="18" w:date="2014-04-17T13:10:31Z" w:author="Steven Wagner">
        <w:r>
          <w:rPr>
            <w:rFonts w:ascii="Calibri" w:cs="Calibri" w:hAnsi="Calibri" w:eastAsia="Calibri"/>
            <w:color w:val="000000"/>
            <w:u w:color="000000"/>
            <w:rtl w:val="0"/>
          </w:rPr>
          <w:tab/>
        </w:r>
      </w:del>
      <w:r>
        <w:rPr>
          <w:rFonts w:ascii="Calibri" w:cs="Calibri" w:hAnsi="Calibri" w:eastAsia="Calibri"/>
          <w:color w:val="000000"/>
          <w:u w:color="000000"/>
          <w:rtl w:val="0"/>
          <w:lang w:val="en-US"/>
        </w:rPr>
        <w:t>note that certain restrictions will apply depending on the Use Case.</w:t>
      </w:r>
    </w:p>
    <w:p>
      <w:pPr>
        <w:pStyle w:val="Body"/>
        <w:spacing w:after="0"/>
        <w:rPr>
          <w:rFonts w:ascii="Calibri" w:cs="Calibri" w:hAnsi="Calibri" w:eastAsia="Calibri"/>
        </w:rPr>
      </w:pPr>
    </w:p>
    <w:p>
      <w:pPr>
        <w:pStyle w:val="Body"/>
        <w:spacing w:after="0"/>
        <w:rPr>
          <w:rtl w:val="0"/>
        </w:rPr>
      </w:pPr>
      <w:r>
        <w:rPr>
          <w:rFonts w:ascii="Calibri" w:cs="Calibri" w:hAnsi="Calibri" w:eastAsia="Calibri"/>
          <w:i w:val="1"/>
          <w:iCs w:val="1"/>
          <w:rtl w:val="0"/>
        </w:rPr>
        <w:t>Note:</w:t>
      </w:r>
      <w:r>
        <w:rPr>
          <w:rFonts w:ascii="Trebuchet MS"/>
          <w:rtl w:val="0"/>
          <w:lang w:val="en-US"/>
        </w:rPr>
        <w:t xml:space="preserve"> Rob asked about applying Guard Restrictions. Galen deferred the question to Ioana who no longer was on the call; a note was added and will be discussed with Ioana offline. </w:t>
      </w:r>
    </w:p>
    <w:p>
      <w:pPr>
        <w:pStyle w:val="List Paragraph"/>
        <w:spacing w:after="0"/>
        <w:ind w:left="0" w:firstLine="0"/>
        <w:rPr>
          <w:rFonts w:ascii="Calibri" w:cs="Calibri" w:hAnsi="Calibri" w:eastAsia="Calibri"/>
          <w:b w:val="1"/>
          <w:bCs w:val="1"/>
        </w:rPr>
      </w:pPr>
    </w:p>
    <w:p>
      <w:pPr>
        <w:pStyle w:val="List Paragraph"/>
        <w:ind w:left="0" w:firstLine="0"/>
        <w:rPr>
          <w:rFonts w:ascii="Calibri" w:cs="Calibri" w:hAnsi="Calibri" w:eastAsia="Calibri"/>
        </w:rPr>
      </w:pPr>
      <w:r>
        <w:rPr>
          <w:rFonts w:ascii="Calibri" w:cs="Calibri" w:hAnsi="Calibri" w:eastAsia="Calibri"/>
          <w:b w:val="1"/>
          <w:bCs w:val="1"/>
          <w:rtl w:val="0"/>
          <w:lang w:val="en-US"/>
        </w:rPr>
        <w:t xml:space="preserve">Wrap Up: </w:t>
      </w:r>
      <w:r>
        <w:rPr>
          <w:rFonts w:ascii="Calibri" w:cs="Calibri" w:hAnsi="Calibri" w:eastAsia="Calibri"/>
          <w:rtl w:val="0"/>
          <w:lang w:val="en-US"/>
        </w:rPr>
        <w:t>The next FHIM IM Project Call will take place as scheduled pending Stop Work Orders related to the Government Shutdown</w:t>
      </w:r>
      <w:ins w:id="19" w:date="2014-04-17T13:12:00Z" w:author="Steven Wagner">
        <w:r>
          <w:rPr>
            <w:rFonts w:ascii="Calibri" w:cs="Calibri" w:hAnsi="Calibri" w:eastAsia="Calibri"/>
            <w:rtl w:val="0"/>
            <w:lang w:val="en-US"/>
          </w:rPr>
          <w:t xml:space="preserve"> are addressed</w:t>
        </w:r>
      </w:ins>
      <w:r>
        <w:rPr>
          <w:rFonts w:ascii="Calibri" w:cs="Calibri" w:hAnsi="Calibri" w:eastAsia="Calibri"/>
          <w:rtl w:val="0"/>
          <w:lang w:val="en-US"/>
        </w:rPr>
        <w:t>.</w:t>
      </w:r>
    </w:p>
    <w:p>
      <w:pPr>
        <w:pStyle w:val="Body"/>
        <w:spacing w:after="0"/>
        <w:rPr>
          <w:rFonts w:ascii="Calibri" w:cs="Calibri" w:hAnsi="Calibri" w:eastAsia="Calibri"/>
          <w:b w:val="1"/>
          <w:bCs w:val="1"/>
        </w:rPr>
      </w:pPr>
    </w:p>
    <w:p>
      <w:pPr>
        <w:pStyle w:val="Body"/>
        <w:spacing w:after="0"/>
        <w:rPr>
          <w:rtl w:val="0"/>
        </w:rPr>
      </w:pPr>
      <w:r>
        <w:rPr>
          <w:rFonts w:ascii="Calibri" w:cs="Calibri" w:hAnsi="Calibri" w:eastAsia="Calibri"/>
          <w:b w:val="1"/>
          <w:bCs w:val="1"/>
          <w:rtl w:val="0"/>
          <w:lang w:val="en-US"/>
        </w:rPr>
        <w:t>Next Meeting:</w:t>
      </w:r>
      <w:r>
        <w:rPr>
          <w:rFonts w:ascii="Trebuchet MS"/>
          <w:rtl w:val="0"/>
          <w:lang w:val="en-US"/>
        </w:rPr>
        <w:t xml:space="preserve"> Friday, October 11, 2013 at 2:30 EDT </w:t>
      </w:r>
    </w:p>
    <w:p>
      <w:pPr>
        <w:pStyle w:val="Body"/>
        <w:spacing w:after="0"/>
        <w:rPr>
          <w:rFonts w:ascii="Calibri" w:cs="Calibri" w:hAnsi="Calibri" w:eastAsia="Calibri"/>
          <w:b w:val="1"/>
          <w:bCs w:val="1"/>
          <w:sz w:val="24"/>
          <w:szCs w:val="24"/>
        </w:rPr>
      </w:pPr>
    </w:p>
    <w:tbl>
      <w:tblPr>
        <w:tblW w:w="92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310"/>
        <w:gridCol w:w="1980"/>
        <w:gridCol w:w="1949"/>
      </w:tblGrid>
      <w:tr>
        <w:tblPrEx>
          <w:shd w:val="clear" w:color="auto" w:fill="bdc0bf"/>
        </w:tblPrEx>
        <w:trPr>
          <w:trHeight w:val="500" w:hRule="atLeast"/>
          <w:tblHeader/>
        </w:trPr>
        <w:tc>
          <w:tcPr>
            <w:tcW w:type="dxa" w:w="5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Action Item Description</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Responsible Individual</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Due Date</w:t>
            </w:r>
          </w:p>
        </w:tc>
      </w:tr>
      <w:tr>
        <w:tblPrEx>
          <w:shd w:val="clear" w:color="auto" w:fill="auto"/>
        </w:tblPrEx>
        <w:trPr>
          <w:trHeight w:val="740" w:hRule="atLeast"/>
        </w:trPr>
        <w:tc>
          <w:tcPr>
            <w:tcW w:type="dxa" w:w="5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Model and express the entity that is responsible for the patient ID and scope that particular provider role.</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Galen</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jc w:val="cente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No date was set.</w:t>
            </w:r>
          </w:p>
          <w:p>
            <w:pPr>
              <w:pStyle w:val="Body A"/>
              <w:jc w:val="center"/>
            </w:pPr>
            <w:r>
              <w:rPr>
                <w:rFonts w:ascii="Calibri" w:cs="Calibri" w:hAnsi="Calibri" w:eastAsia="Calibri"/>
                <w:caps w:val="0"/>
                <w:smallCaps w:val="0"/>
                <w:strike w:val="0"/>
                <w:dstrike w:val="0"/>
                <w:outline w:val="0"/>
                <w:color w:val="000000"/>
                <w:spacing w:val="0"/>
                <w:kern w:val="0"/>
                <w:position w:val="0"/>
                <w:sz w:val="16"/>
                <w:szCs w:val="16"/>
                <w:u w:val="none" w:color="000000"/>
                <w:vertAlign w:val="baseline"/>
                <w:rtl w:val="0"/>
                <w:lang w:val="en-US"/>
              </w:rPr>
              <w:t>*This A.I. was added from the 9/27 meeting</w:t>
            </w:r>
          </w:p>
        </w:tc>
      </w:tr>
      <w:tr>
        <w:tblPrEx>
          <w:shd w:val="clear" w:color="auto" w:fill="auto"/>
        </w:tblPrEx>
        <w:trPr>
          <w:trHeight w:val="536" w:hRule="atLeast"/>
        </w:trPr>
        <w:tc>
          <w:tcPr>
            <w:tcW w:type="dxa" w:w="5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List Paragraph"/>
              <w:spacing w:after="0"/>
              <w:ind w:left="0" w:firstLine="0"/>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Invite Peter Rush and Benton Bovee to the Terminology meeting.</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Galen</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r>
        <w:tblPrEx>
          <w:shd w:val="clear" w:color="auto" w:fill="auto"/>
        </w:tblPrEx>
        <w:trPr>
          <w:trHeight w:val="255" w:hRule="atLeast"/>
        </w:trPr>
        <w:tc>
          <w:tcPr>
            <w:tcW w:type="dxa" w:w="5310"/>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ffffff"/>
            <w:tcMar>
              <w:top w:type="dxa" w:w="80"/>
              <w:left w:type="dxa" w:w="80"/>
              <w:bottom w:type="dxa" w:w="80"/>
              <w:right w:type="dxa" w:w="80"/>
            </w:tcMar>
            <w:vAlign w:val="top"/>
          </w:tcPr>
          <w:p>
            <w:pPr>
              <w:pStyle w:val="List Paragraph"/>
              <w:spacing w:after="0"/>
              <w:ind w:left="0" w:firstLine="0"/>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Ask Iona about Guard Restrictions</w:t>
            </w:r>
          </w:p>
        </w:tc>
        <w:tc>
          <w:tcPr>
            <w:tcW w:type="dxa" w:w="1980"/>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Galen</w:t>
            </w:r>
          </w:p>
        </w:tc>
        <w:tc>
          <w:tcPr>
            <w:tcW w:type="dxa" w:w="1949"/>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By next meeting</w:t>
            </w:r>
          </w:p>
        </w:tc>
      </w:tr>
    </w:tbl>
    <w:p>
      <w:pPr>
        <w:pStyle w:val="Body"/>
        <w:spacing w:after="0"/>
        <w:rPr>
          <w:rFonts w:ascii="Calibri" w:cs="Calibri" w:hAnsi="Calibri" w:eastAsia="Calibri"/>
          <w:b w:val="1"/>
          <w:bCs w:val="1"/>
          <w:sz w:val="24"/>
          <w:szCs w:val="24"/>
        </w:rPr>
      </w:pPr>
      <w:r>
        <w:rPr>
          <w:rFonts w:ascii="Calibri" w:cs="Calibri" w:hAnsi="Calibri" w:eastAsia="Calibri"/>
          <w:b w:val="1"/>
          <w:bCs w:val="1"/>
          <w:sz w:val="24"/>
          <w:szCs w:val="24"/>
          <w:rtl w:val="0"/>
          <w:lang w:val="en-US"/>
        </w:rPr>
        <w:t>Information for future FHIM information and terminology modeling calls:</w:t>
      </w:r>
    </w:p>
    <w:p>
      <w:pPr>
        <w:pStyle w:val="Body"/>
        <w:spacing w:after="0"/>
        <w:rPr>
          <w:rFonts w:ascii="Calibri" w:cs="Calibri" w:hAnsi="Calibri" w:eastAsia="Calibri"/>
          <w:b w:val="1"/>
          <w:bCs w:val="1"/>
          <w:sz w:val="24"/>
          <w:szCs w:val="24"/>
        </w:rPr>
      </w:pPr>
    </w:p>
    <w:p>
      <w:pPr>
        <w:pStyle w:val="Body"/>
        <w:spacing w:after="0"/>
        <w:rPr>
          <w:rFonts w:ascii="Calibri" w:cs="Calibri" w:hAnsi="Calibri" w:eastAsia="Calibri"/>
          <w:b w:val="1"/>
          <w:bCs w:val="1"/>
          <w:sz w:val="24"/>
          <w:szCs w:val="24"/>
        </w:rPr>
      </w:pPr>
      <w:r>
        <w:rPr>
          <w:rFonts w:ascii="Calibri" w:cs="Calibri" w:hAnsi="Calibri" w:eastAsia="Calibri"/>
          <w:b w:val="1"/>
          <w:bCs w:val="1"/>
          <w:sz w:val="24"/>
          <w:szCs w:val="24"/>
          <w:rtl w:val="0"/>
          <w:lang w:val="en-US"/>
        </w:rPr>
        <w:t>1) Information Modeling (IM) project call</w:t>
      </w:r>
    </w:p>
    <w:p>
      <w:pPr>
        <w:pStyle w:val="Body"/>
        <w:spacing w:after="0"/>
        <w:rPr>
          <w:rFonts w:ascii="Calibri" w:cs="Calibri" w:hAnsi="Calibri" w:eastAsia="Calibri"/>
          <w:b w:val="1"/>
          <w:bCs w:val="1"/>
          <w:sz w:val="24"/>
          <w:szCs w:val="24"/>
        </w:rPr>
      </w:pPr>
      <w:r>
        <w:rPr>
          <w:rFonts w:ascii="Calibri" w:cs="Calibri" w:hAnsi="Calibri" w:eastAsia="Calibri"/>
          <w:b w:val="1"/>
          <w:bCs w:val="1"/>
          <w:sz w:val="24"/>
          <w:szCs w:val="24"/>
          <w:rtl w:val="0"/>
          <w:lang w:val="en-US"/>
        </w:rPr>
        <w:t>Recurring Weekly Call Every Friday</w:t>
      </w:r>
    </w:p>
    <w:p>
      <w:pPr>
        <w:pStyle w:val="Body"/>
        <w:spacing w:after="0"/>
        <w:rPr>
          <w:rFonts w:ascii="Calibri" w:cs="Calibri" w:hAnsi="Calibri" w:eastAsia="Calibri"/>
          <w:b w:val="1"/>
          <w:bCs w:val="1"/>
          <w:sz w:val="24"/>
          <w:szCs w:val="24"/>
        </w:rPr>
      </w:pPr>
      <w:r>
        <w:rPr>
          <w:rFonts w:ascii="Calibri" w:cs="Calibri" w:hAnsi="Calibri" w:eastAsia="Calibri"/>
          <w:b w:val="1"/>
          <w:bCs w:val="1"/>
          <w:sz w:val="24"/>
          <w:szCs w:val="24"/>
          <w:rtl w:val="0"/>
          <w:lang w:val="en-US"/>
        </w:rPr>
        <w:t>Time of Call: 2:30 to 4:30 PM Eastern Time</w:t>
      </w:r>
    </w:p>
    <w:p>
      <w:pPr>
        <w:pStyle w:val="Body"/>
        <w:spacing w:after="0"/>
        <w:rPr>
          <w:rFonts w:ascii="Calibri" w:cs="Calibri" w:hAnsi="Calibri" w:eastAsia="Calibri"/>
          <w:b w:val="1"/>
          <w:bCs w:val="1"/>
          <w:sz w:val="24"/>
          <w:szCs w:val="24"/>
        </w:rPr>
      </w:pPr>
      <w:r>
        <w:rPr>
          <w:rFonts w:ascii="Calibri" w:cs="Calibri" w:hAnsi="Calibri" w:eastAsia="Calibri"/>
          <w:b w:val="1"/>
          <w:bCs w:val="1"/>
          <w:sz w:val="24"/>
          <w:szCs w:val="24"/>
          <w:rtl w:val="0"/>
          <w:lang w:val="en-US"/>
        </w:rPr>
        <w:t>Dial-in Information: 1 (773) 897-3018, Access Code: 585-151-437</w:t>
      </w:r>
    </w:p>
    <w:p>
      <w:pPr>
        <w:pStyle w:val="Body"/>
        <w:spacing w:after="0"/>
        <w:rPr>
          <w:rFonts w:ascii="Calibri" w:cs="Calibri" w:hAnsi="Calibri" w:eastAsia="Calibri"/>
          <w:b w:val="1"/>
          <w:bCs w:val="1"/>
          <w:sz w:val="24"/>
          <w:szCs w:val="24"/>
        </w:rPr>
      </w:pPr>
      <w:r>
        <w:rPr>
          <w:rFonts w:ascii="Calibri" w:cs="Calibri" w:hAnsi="Calibri" w:eastAsia="Calibri"/>
          <w:b w:val="1"/>
          <w:bCs w:val="1"/>
          <w:sz w:val="24"/>
          <w:szCs w:val="24"/>
          <w:rtl w:val="0"/>
          <w:lang w:val="en-US"/>
        </w:rPr>
        <w:t xml:space="preserve">Web Meeting URL: </w:t>
      </w:r>
      <w:hyperlink r:id="rId4" w:history="1">
        <w:r>
          <w:rPr>
            <w:rStyle w:val="Hyperlink.0"/>
            <w:rFonts w:ascii="Calibri" w:cs="Calibri" w:hAnsi="Calibri" w:eastAsia="Calibri"/>
            <w:b w:val="1"/>
            <w:bCs w:val="1"/>
            <w:color w:val="000099"/>
            <w:sz w:val="24"/>
            <w:szCs w:val="24"/>
            <w:u w:val="single" w:color="000099"/>
            <w:rtl w:val="0"/>
          </w:rPr>
          <w:t>https://global.gotomeeting.com/meeting/join/585151437</w:t>
        </w:r>
      </w:hyperlink>
    </w:p>
    <w:p>
      <w:pPr>
        <w:pStyle w:val="Body"/>
        <w:spacing w:after="0"/>
        <w:rPr>
          <w:rFonts w:ascii="Calibri" w:cs="Calibri" w:hAnsi="Calibri" w:eastAsia="Calibri"/>
          <w:b w:val="1"/>
          <w:bCs w:val="1"/>
          <w:sz w:val="24"/>
          <w:szCs w:val="24"/>
        </w:rPr>
      </w:pPr>
    </w:p>
    <w:p>
      <w:pPr>
        <w:pStyle w:val="Body"/>
        <w:spacing w:after="0"/>
        <w:rPr>
          <w:rFonts w:ascii="Calibri" w:cs="Calibri" w:hAnsi="Calibri" w:eastAsia="Calibri"/>
          <w:b w:val="1"/>
          <w:bCs w:val="1"/>
          <w:sz w:val="24"/>
          <w:szCs w:val="24"/>
        </w:rPr>
      </w:pPr>
    </w:p>
    <w:p>
      <w:pPr>
        <w:pStyle w:val="Body"/>
        <w:spacing w:after="0"/>
        <w:rPr>
          <w:rFonts w:ascii="Calibri" w:cs="Calibri" w:hAnsi="Calibri" w:eastAsia="Calibri"/>
          <w:b w:val="1"/>
          <w:bCs w:val="1"/>
          <w:sz w:val="24"/>
          <w:szCs w:val="24"/>
        </w:rPr>
      </w:pPr>
      <w:r>
        <w:rPr>
          <w:rFonts w:ascii="Calibri" w:cs="Calibri" w:hAnsi="Calibri" w:eastAsia="Calibri"/>
          <w:b w:val="1"/>
          <w:bCs w:val="1"/>
          <w:sz w:val="24"/>
          <w:szCs w:val="24"/>
          <w:rtl w:val="0"/>
          <w:lang w:val="en-US"/>
        </w:rPr>
        <w:t>2) Terminology Modeling calls</w:t>
      </w:r>
    </w:p>
    <w:p>
      <w:pPr>
        <w:pStyle w:val="Body"/>
        <w:spacing w:after="0"/>
        <w:rPr>
          <w:rFonts w:ascii="Calibri" w:cs="Calibri" w:hAnsi="Calibri" w:eastAsia="Calibri"/>
          <w:b w:val="1"/>
          <w:bCs w:val="1"/>
          <w:sz w:val="24"/>
          <w:szCs w:val="24"/>
        </w:rPr>
      </w:pPr>
      <w:r>
        <w:rPr>
          <w:rFonts w:ascii="Calibri" w:cs="Calibri" w:hAnsi="Calibri" w:eastAsia="Calibri"/>
          <w:b w:val="1"/>
          <w:bCs w:val="1"/>
          <w:sz w:val="24"/>
          <w:szCs w:val="24"/>
          <w:rtl w:val="0"/>
          <w:lang w:val="en-US"/>
        </w:rPr>
        <w:t>Recurring Weekly Call Every Wednesday</w:t>
      </w:r>
    </w:p>
    <w:p>
      <w:pPr>
        <w:pStyle w:val="Body"/>
        <w:spacing w:after="0"/>
        <w:rPr>
          <w:rFonts w:ascii="Calibri" w:cs="Calibri" w:hAnsi="Calibri" w:eastAsia="Calibri"/>
          <w:b w:val="1"/>
          <w:bCs w:val="1"/>
          <w:sz w:val="24"/>
          <w:szCs w:val="24"/>
        </w:rPr>
      </w:pPr>
      <w:r>
        <w:rPr>
          <w:rFonts w:ascii="Calibri" w:cs="Calibri" w:hAnsi="Calibri" w:eastAsia="Calibri"/>
          <w:b w:val="1"/>
          <w:bCs w:val="1"/>
          <w:sz w:val="24"/>
          <w:szCs w:val="24"/>
          <w:rtl w:val="0"/>
          <w:lang w:val="en-US"/>
        </w:rPr>
        <w:t>Time of Call: 2:00 to 3:30 PM Eastern Time</w:t>
      </w:r>
    </w:p>
    <w:p>
      <w:pPr>
        <w:pStyle w:val="Body"/>
        <w:spacing w:after="0"/>
        <w:rPr>
          <w:rFonts w:ascii="Calibri" w:cs="Calibri" w:hAnsi="Calibri" w:eastAsia="Calibri"/>
          <w:b w:val="1"/>
          <w:bCs w:val="1"/>
          <w:sz w:val="24"/>
          <w:szCs w:val="24"/>
        </w:rPr>
      </w:pPr>
      <w:r>
        <w:rPr>
          <w:rFonts w:ascii="Calibri" w:cs="Calibri" w:hAnsi="Calibri" w:eastAsia="Calibri"/>
          <w:b w:val="1"/>
          <w:bCs w:val="1"/>
          <w:sz w:val="24"/>
          <w:szCs w:val="24"/>
          <w:rtl w:val="0"/>
          <w:lang w:val="en-US"/>
        </w:rPr>
        <w:t>Dial-in Information: 1 1 (773) 945-1031 Access Code: 849-124-653</w:t>
      </w:r>
    </w:p>
    <w:p>
      <w:pPr>
        <w:pStyle w:val="Body"/>
        <w:spacing w:after="0"/>
        <w:rPr>
          <w:rFonts w:ascii="Calibri" w:cs="Calibri" w:hAnsi="Calibri" w:eastAsia="Calibri"/>
          <w:b w:val="1"/>
          <w:bCs w:val="1"/>
          <w:color w:val="000099"/>
          <w:sz w:val="24"/>
          <w:szCs w:val="24"/>
          <w:u w:val="single" w:color="000099"/>
        </w:rPr>
      </w:pPr>
      <w:r>
        <w:rPr>
          <w:rFonts w:ascii="Calibri" w:cs="Calibri" w:hAnsi="Calibri" w:eastAsia="Calibri"/>
          <w:b w:val="1"/>
          <w:bCs w:val="1"/>
          <w:sz w:val="24"/>
          <w:szCs w:val="24"/>
          <w:rtl w:val="0"/>
          <w:lang w:val="en-US"/>
        </w:rPr>
        <w:t xml:space="preserve">Web Meeting URL: </w:t>
      </w:r>
      <w:hyperlink r:id="rId5" w:history="1">
        <w:r>
          <w:rPr>
            <w:rStyle w:val="Hyperlink.0"/>
            <w:rFonts w:ascii="Calibri" w:cs="Calibri" w:hAnsi="Calibri" w:eastAsia="Calibri"/>
            <w:b w:val="1"/>
            <w:bCs w:val="1"/>
            <w:color w:val="000099"/>
            <w:sz w:val="24"/>
            <w:szCs w:val="24"/>
            <w:u w:val="single" w:color="000099"/>
            <w:rtl w:val="0"/>
          </w:rPr>
          <w:t>https://global.gotomeeting.com/join/849124653</w:t>
        </w:r>
      </w:hyperlink>
    </w:p>
    <w:p>
      <w:pPr>
        <w:pStyle w:val="Body"/>
        <w:spacing w:after="0"/>
      </w:pPr>
      <w:r>
        <w:rPr>
          <w:rFonts w:ascii="Calibri" w:cs="Calibri" w:hAnsi="Calibri" w:eastAsia="Calibri"/>
          <w:b w:val="1"/>
          <w:bCs w:val="1"/>
          <w:color w:val="000099"/>
          <w:sz w:val="24"/>
          <w:szCs w:val="24"/>
          <w:u w:val="single" w:color="000099"/>
        </w:rPr>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Trebuchet MS">
    <w:charset w:val="00"/>
    <w:family w:val="roman"/>
    <w:pitch w:val="default"/>
  </w:font>
  <w:font w:name="Helvetica">
    <w:charset w:val="00"/>
    <w:family w:val="roman"/>
    <w:pitch w:val="default"/>
  </w:font>
  <w:font w:name="Trebuchet MS Bold">
    <w:charset w:val="00"/>
    <w:family w:val="roman"/>
    <w:pitch w:val="default"/>
  </w:font>
  <w:font w:name="Lucida Gran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340"/>
        <w:tab w:val="clear" w:pos="9360"/>
      </w:tabs>
    </w:pPr>
    <w:r>
      <w:rPr>
        <w:rFonts w:ascii="Trebuchet MS"/>
        <w:rtl w:val="0"/>
        <w:lang w:val="en-US"/>
      </w:rPr>
      <w:t>Federal Health Architecture (FHA) Program</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rFonts w:ascii="Calibri" w:cs="Calibri" w:hAnsi="Calibri" w:eastAsia="Calibri"/>
        <w:b w:val="1"/>
        <w:bCs w:val="1"/>
        <w:color w:val="000000"/>
        <w:position w:val="0"/>
        <w:u w:color="000000"/>
      </w:rPr>
    </w:lvl>
    <w:lvl w:ilvl="1">
      <w:start w:val="1"/>
      <w:numFmt w:val="lowerLetter"/>
      <w:suff w:val="tab"/>
      <w:lvlText w:val="%2)"/>
      <w:lvlJc w:val="left"/>
      <w:pPr/>
      <w:rPr>
        <w:rFonts w:ascii="Calibri" w:cs="Calibri" w:hAnsi="Calibri" w:eastAsia="Calibri"/>
        <w:b w:val="1"/>
        <w:bCs w:val="1"/>
        <w:color w:val="000000"/>
        <w:position w:val="0"/>
        <w:u w:color="000000"/>
      </w:rPr>
    </w:lvl>
    <w:lvl w:ilvl="2">
      <w:start w:val="1"/>
      <w:numFmt w:val="lowerRoman"/>
      <w:suff w:val="tab"/>
      <w:lvlText w:val="%3)"/>
      <w:lvlJc w:val="left"/>
      <w:pPr/>
      <w:rPr>
        <w:rFonts w:ascii="Calibri" w:cs="Calibri" w:hAnsi="Calibri" w:eastAsia="Calibri"/>
        <w:b w:val="1"/>
        <w:bCs w:val="1"/>
        <w:color w:val="000000"/>
        <w:position w:val="0"/>
        <w:u w:color="000000"/>
      </w:rPr>
    </w:lvl>
    <w:lvl w:ilvl="3">
      <w:start w:val="1"/>
      <w:numFmt w:val="decimal"/>
      <w:suff w:val="tab"/>
      <w:lvlText w:val="(%4)"/>
      <w:lvlJc w:val="left"/>
      <w:pPr/>
      <w:rPr>
        <w:rFonts w:ascii="Calibri" w:cs="Calibri" w:hAnsi="Calibri" w:eastAsia="Calibri"/>
        <w:b w:val="1"/>
        <w:bCs w:val="1"/>
        <w:color w:val="000000"/>
        <w:position w:val="0"/>
        <w:u w:color="000000"/>
      </w:rPr>
    </w:lvl>
    <w:lvl w:ilvl="4">
      <w:start w:val="1"/>
      <w:numFmt w:val="lowerLetter"/>
      <w:suff w:val="tab"/>
      <w:lvlText w:val="(%5)"/>
      <w:lvlJc w:val="left"/>
      <w:pPr/>
      <w:rPr>
        <w:rFonts w:ascii="Calibri" w:cs="Calibri" w:hAnsi="Calibri" w:eastAsia="Calibri"/>
        <w:b w:val="1"/>
        <w:bCs w:val="1"/>
        <w:color w:val="000000"/>
        <w:position w:val="0"/>
        <w:u w:color="000000"/>
      </w:rPr>
    </w:lvl>
    <w:lvl w:ilvl="5">
      <w:start w:val="1"/>
      <w:numFmt w:val="lowerRoman"/>
      <w:suff w:val="tab"/>
      <w:lvlText w:val="(%6)"/>
      <w:lvlJc w:val="left"/>
      <w:pPr/>
      <w:rPr>
        <w:rFonts w:ascii="Calibri" w:cs="Calibri" w:hAnsi="Calibri" w:eastAsia="Calibri"/>
        <w:b w:val="1"/>
        <w:bCs w:val="1"/>
        <w:color w:val="000000"/>
        <w:position w:val="0"/>
        <w:u w:color="000000"/>
      </w:rPr>
    </w:lvl>
    <w:lvl w:ilvl="6">
      <w:start w:val="1"/>
      <w:numFmt w:val="decimal"/>
      <w:suff w:val="tab"/>
      <w:lvlText w:val="%7."/>
      <w:lvlJc w:val="left"/>
      <w:pPr/>
      <w:rPr>
        <w:rFonts w:ascii="Calibri" w:cs="Calibri" w:hAnsi="Calibri" w:eastAsia="Calibri"/>
        <w:b w:val="1"/>
        <w:bCs w:val="1"/>
        <w:color w:val="000000"/>
        <w:position w:val="0"/>
        <w:u w:color="000000"/>
      </w:rPr>
    </w:lvl>
    <w:lvl w:ilvl="7">
      <w:start w:val="1"/>
      <w:numFmt w:val="lowerLetter"/>
      <w:suff w:val="tab"/>
      <w:lvlText w:val="%8."/>
      <w:lvlJc w:val="left"/>
      <w:pPr/>
      <w:rPr>
        <w:rFonts w:ascii="Calibri" w:cs="Calibri" w:hAnsi="Calibri" w:eastAsia="Calibri"/>
        <w:b w:val="1"/>
        <w:bCs w:val="1"/>
        <w:color w:val="000000"/>
        <w:position w:val="0"/>
        <w:u w:color="000000"/>
      </w:rPr>
    </w:lvl>
    <w:lvl w:ilvl="8">
      <w:start w:val="1"/>
      <w:numFmt w:val="lowerRoman"/>
      <w:suff w:val="tab"/>
      <w:lvlText w:val="%9."/>
      <w:lvlJc w:val="left"/>
      <w:pPr/>
      <w:rPr>
        <w:rFonts w:ascii="Calibri" w:cs="Calibri" w:hAnsi="Calibri" w:eastAsia="Calibri"/>
        <w:b w:val="1"/>
        <w:bCs w:val="1"/>
        <w:color w:val="000000"/>
        <w:position w:val="0"/>
        <w:u w:color="000000"/>
      </w:rPr>
    </w:lvl>
  </w:abstractNum>
  <w:abstractNum w:abstractNumId="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decimal"/>
      <w:suff w:val="tab"/>
      <w:lvlText w:val="%1)"/>
      <w:lvlJc w:val="left"/>
      <w:pPr/>
      <w:rPr>
        <w:rFonts w:ascii="Trebuchet MS" w:cs="Trebuchet MS" w:hAnsi="Trebuchet MS" w:eastAsia="Trebuchet MS"/>
        <w:b w:val="1"/>
        <w:bCs w:val="1"/>
        <w:color w:val="000000"/>
        <w:position w:val="0"/>
        <w:u w:color="000000"/>
      </w:rPr>
    </w:lvl>
    <w:lvl w:ilvl="1">
      <w:start w:val="1"/>
      <w:numFmt w:val="lowerLetter"/>
      <w:suff w:val="tab"/>
      <w:lvlText w:val="%2)"/>
      <w:lvlJc w:val="left"/>
      <w:pPr/>
      <w:rPr>
        <w:rFonts w:ascii="Calibri" w:cs="Calibri" w:hAnsi="Calibri" w:eastAsia="Calibri"/>
        <w:b w:val="1"/>
        <w:bCs w:val="1"/>
        <w:color w:val="000000"/>
        <w:position w:val="0"/>
        <w:u w:color="000000"/>
      </w:rPr>
    </w:lvl>
    <w:lvl w:ilvl="2">
      <w:start w:val="1"/>
      <w:numFmt w:val="lowerRoman"/>
      <w:suff w:val="tab"/>
      <w:lvlText w:val="%3)"/>
      <w:lvlJc w:val="left"/>
      <w:pPr/>
      <w:rPr>
        <w:rFonts w:ascii="Calibri" w:cs="Calibri" w:hAnsi="Calibri" w:eastAsia="Calibri"/>
        <w:b w:val="1"/>
        <w:bCs w:val="1"/>
        <w:color w:val="000000"/>
        <w:position w:val="0"/>
        <w:u w:color="000000"/>
      </w:rPr>
    </w:lvl>
    <w:lvl w:ilvl="3">
      <w:start w:val="1"/>
      <w:numFmt w:val="decimal"/>
      <w:suff w:val="tab"/>
      <w:lvlText w:val="(%4)"/>
      <w:lvlJc w:val="left"/>
      <w:pPr/>
      <w:rPr>
        <w:rFonts w:ascii="Calibri" w:cs="Calibri" w:hAnsi="Calibri" w:eastAsia="Calibri"/>
        <w:b w:val="1"/>
        <w:bCs w:val="1"/>
        <w:color w:val="000000"/>
        <w:position w:val="0"/>
        <w:u w:color="000000"/>
      </w:rPr>
    </w:lvl>
    <w:lvl w:ilvl="4">
      <w:start w:val="1"/>
      <w:numFmt w:val="lowerLetter"/>
      <w:suff w:val="tab"/>
      <w:lvlText w:val="(%5)"/>
      <w:lvlJc w:val="left"/>
      <w:pPr/>
      <w:rPr>
        <w:rFonts w:ascii="Calibri" w:cs="Calibri" w:hAnsi="Calibri" w:eastAsia="Calibri"/>
        <w:b w:val="1"/>
        <w:bCs w:val="1"/>
        <w:color w:val="000000"/>
        <w:position w:val="0"/>
        <w:u w:color="000000"/>
      </w:rPr>
    </w:lvl>
    <w:lvl w:ilvl="5">
      <w:start w:val="1"/>
      <w:numFmt w:val="lowerRoman"/>
      <w:suff w:val="tab"/>
      <w:lvlText w:val="(%6)"/>
      <w:lvlJc w:val="left"/>
      <w:pPr/>
      <w:rPr>
        <w:rFonts w:ascii="Calibri" w:cs="Calibri" w:hAnsi="Calibri" w:eastAsia="Calibri"/>
        <w:b w:val="1"/>
        <w:bCs w:val="1"/>
        <w:color w:val="000000"/>
        <w:position w:val="0"/>
        <w:u w:color="000000"/>
      </w:rPr>
    </w:lvl>
    <w:lvl w:ilvl="6">
      <w:start w:val="1"/>
      <w:numFmt w:val="decimal"/>
      <w:suff w:val="tab"/>
      <w:lvlText w:val="%7."/>
      <w:lvlJc w:val="left"/>
      <w:pPr/>
      <w:rPr>
        <w:rFonts w:ascii="Calibri" w:cs="Calibri" w:hAnsi="Calibri" w:eastAsia="Calibri"/>
        <w:b w:val="1"/>
        <w:bCs w:val="1"/>
        <w:color w:val="000000"/>
        <w:position w:val="0"/>
        <w:u w:color="000000"/>
      </w:rPr>
    </w:lvl>
    <w:lvl w:ilvl="7">
      <w:start w:val="1"/>
      <w:numFmt w:val="lowerLetter"/>
      <w:suff w:val="tab"/>
      <w:lvlText w:val="%8."/>
      <w:lvlJc w:val="left"/>
      <w:pPr/>
      <w:rPr>
        <w:rFonts w:ascii="Calibri" w:cs="Calibri" w:hAnsi="Calibri" w:eastAsia="Calibri"/>
        <w:b w:val="1"/>
        <w:bCs w:val="1"/>
        <w:color w:val="000000"/>
        <w:position w:val="0"/>
        <w:u w:color="000000"/>
      </w:rPr>
    </w:lvl>
    <w:lvl w:ilvl="8">
      <w:start w:val="1"/>
      <w:numFmt w:val="lowerRoman"/>
      <w:suff w:val="tab"/>
      <w:lvlText w:val="%9."/>
      <w:lvlJc w:val="left"/>
      <w:pPr/>
      <w:rPr>
        <w:rFonts w:ascii="Calibri" w:cs="Calibri" w:hAnsi="Calibri" w:eastAsia="Calibri"/>
        <w:b w:val="1"/>
        <w:bCs w:val="1"/>
        <w:color w:val="000000"/>
        <w:position w:val="0"/>
        <w:u w:color="000000"/>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2 A A">
    <w:name w:val="Heading 2 A A"/>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character" w:styleId="None">
    <w:name w:val="None"/>
  </w:style>
  <w:style w:type="character" w:styleId="Hyperlink.0">
    <w:name w:val="Hyperlink.0"/>
    <w:basedOn w:val="None"/>
    <w:next w:val="Hyperlink.0"/>
    <w:rPr>
      <w:rFonts w:ascii="Calibri" w:cs="Calibri" w:hAnsi="Calibri" w:eastAsia="Calibri"/>
      <w:b w:val="1"/>
      <w:bCs w:val="1"/>
      <w:color w:val="000099"/>
      <w:sz w:val="24"/>
      <w:szCs w:val="24"/>
      <w:u w:val="single" w:color="000099"/>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global.gotomeeting.com/meeting/join/585151437" TargetMode="External"/><Relationship Id="rId5" Type="http://schemas.openxmlformats.org/officeDocument/2006/relationships/hyperlink" Target="https://global.gotomeeting.com/join/849124653"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