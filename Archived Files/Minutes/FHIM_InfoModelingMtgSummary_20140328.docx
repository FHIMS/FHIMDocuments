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A A"/>
        <w:rPr>
          <w:rFonts w:ascii="Times New Roman Bold" w:cs="Times New Roman Bold" w:hAnsi="Times New Roman Bold" w:eastAsia="Times New Roman Bold"/>
          <w:sz w:val="28"/>
          <w:szCs w:val="28"/>
        </w:rPr>
      </w:pPr>
      <w:r>
        <w:rPr>
          <w:rFonts w:ascii="Times New Roman Bold"/>
          <w:sz w:val="28"/>
          <w:szCs w:val="28"/>
          <w:rtl w:val="0"/>
          <w:lang w:val="en-US"/>
        </w:rPr>
        <w:t>Information Modeling Project/FHIM Meeting</w:t>
      </w:r>
    </w:p>
    <w:p>
      <w:pPr>
        <w:pStyle w:val="Heading 2 A A"/>
        <w:rPr>
          <w:rFonts w:ascii="Times New Roman Bold" w:cs="Times New Roman Bold" w:hAnsi="Times New Roman Bold" w:eastAsia="Times New Roman Bold"/>
          <w:sz w:val="28"/>
          <w:szCs w:val="28"/>
        </w:rPr>
      </w:pPr>
      <w:r>
        <w:rPr>
          <w:rFonts w:ascii="Times New Roman Bold"/>
          <w:sz w:val="28"/>
          <w:szCs w:val="28"/>
          <w:rtl w:val="0"/>
          <w:lang w:val="en-US"/>
        </w:rPr>
        <w:t>Summary of Call</w:t>
      </w:r>
    </w:p>
    <w:p>
      <w:pPr>
        <w:pStyle w:val="Heading 2 A A"/>
        <w:rPr>
          <w:rFonts w:ascii="Times New Roman Bold" w:cs="Times New Roman Bold" w:hAnsi="Times New Roman Bold" w:eastAsia="Times New Roman Bold"/>
          <w:b w:val="0"/>
          <w:bCs w:val="0"/>
        </w:rPr>
      </w:pPr>
    </w:p>
    <w:p>
      <w:pPr>
        <w:pStyle w:val="Heading 2 A A"/>
        <w:rPr>
          <w:rFonts w:ascii="Times New Roman Bold" w:cs="Times New Roman Bold" w:hAnsi="Times New Roman Bold" w:eastAsia="Times New Roman Bold"/>
        </w:rPr>
      </w:pPr>
      <w:r>
        <w:rPr>
          <w:rFonts w:ascii="Times New Roman Bold"/>
          <w:rtl w:val="0"/>
          <w:lang w:val="en-US"/>
        </w:rPr>
        <w:t>Date/time of call:  Friday, March 28, 2014  2:30 - 4:30 PM</w:t>
      </w:r>
    </w:p>
    <w:tbl>
      <w:tblPr>
        <w:tblW w:w="95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50"/>
        <w:gridCol w:w="4590"/>
      </w:tblGrid>
      <w:tr>
        <w:tblPrEx>
          <w:shd w:val="clear" w:color="auto" w:fill="auto"/>
        </w:tblPrEx>
        <w:trPr>
          <w:trHeight w:val="310"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Attendees - Agency</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David Bass- VHA</w:t>
              <w:tab/>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Krystol Shaw- DHA</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Benton Bovee- DHA ;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Sean Kopka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VHA</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Larry Callahan- DHA;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Susan Matney- 3M</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Jay Lyle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FHA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Lynn Sanders-VA </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Bill Hess- FDA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Jay Sykes- VA</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Rob McCLure - FHA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Ioana Singureanu - FHA</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Galen Mulrooney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FHA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Iona Thraen- Utah Dept. of Health</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Jackie Mulrooney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Gregory Zektser- VHA</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Huma Munir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VA;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Sean Muir  - FHA </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Lise Stevens- FDA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Robert Crawford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VA </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Caitlin Ryan-FHA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Sara Ryan</w:t>
            </w:r>
          </w:p>
        </w:tc>
      </w:tr>
      <w:tr>
        <w:tblPrEx>
          <w:shd w:val="clear" w:color="auto" w:fill="auto"/>
        </w:tblPrEx>
        <w:trPr>
          <w:trHeight w:val="25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Steve Wagner- FHA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Steve Hufnagel- DOD</w:t>
            </w:r>
          </w:p>
        </w:tc>
      </w:tr>
    </w:tbl>
    <w:p>
      <w:pPr>
        <w:pStyle w:val="Heading 2 A A"/>
        <w:rPr>
          <w:rFonts w:ascii="Times New Roman Bold" w:cs="Times New Roman Bold" w:hAnsi="Times New Roman Bold" w:eastAsia="Times New Roman Bold"/>
        </w:rPr>
      </w:pPr>
    </w:p>
    <w:p>
      <w:pPr>
        <w:pStyle w:val="Body"/>
        <w:spacing w:after="0"/>
        <w:rPr>
          <w:rFonts w:ascii="Times New Roman Bold" w:cs="Times New Roman Bold" w:hAnsi="Times New Roman Bold" w:eastAsia="Times New Roman Bold"/>
        </w:rPr>
      </w:pPr>
    </w:p>
    <w:p>
      <w:pPr>
        <w:pStyle w:val="Body"/>
        <w:spacing w:after="0"/>
        <w:rPr>
          <w:rFonts w:ascii="Times New Roman" w:cs="Times New Roman" w:hAnsi="Times New Roman" w:eastAsia="Times New Roman"/>
          <w:i w:val="1"/>
          <w:iCs w:val="1"/>
          <w:sz w:val="24"/>
          <w:szCs w:val="24"/>
        </w:rPr>
      </w:pPr>
      <w:r>
        <w:rPr>
          <w:rFonts w:ascii="Times New Roman Bold"/>
          <w:sz w:val="24"/>
          <w:szCs w:val="24"/>
          <w:rtl w:val="0"/>
          <w:lang w:val="en-US"/>
        </w:rPr>
        <w:t>Updates on S&amp;I Framework integration/initiative and FHA Work</w:t>
        <w:tab/>
      </w:r>
      <w:r>
        <w:rPr>
          <w:rFonts w:ascii="Times New Roman"/>
          <w:i w:val="1"/>
          <w:iCs w:val="1"/>
          <w:sz w:val="24"/>
          <w:szCs w:val="24"/>
          <w:rtl w:val="0"/>
          <w:lang w:val="pt-PT"/>
        </w:rPr>
        <w:t>Steve Wagner</w:t>
      </w:r>
    </w:p>
    <w:p>
      <w:pPr>
        <w:pStyle w:val="List Paragraph"/>
        <w:numPr>
          <w:ilvl w:val="0"/>
          <w:numId w:val="3"/>
        </w:numPr>
        <w:tabs>
          <w:tab w:val="num" w:pos="690"/>
          <w:tab w:val="clear" w:pos="720"/>
        </w:tabs>
        <w:bidi w:val="0"/>
        <w:spacing w:after="0"/>
        <w:ind w:left="690" w:right="0" w:hanging="330"/>
        <w:jc w:val="left"/>
        <w:rPr>
          <w:rFonts w:ascii="Times New Roman Bold" w:cs="Times New Roman Bold" w:hAnsi="Times New Roman Bold" w:eastAsia="Times New Roman Bold"/>
          <w:position w:val="0"/>
          <w:sz w:val="22"/>
          <w:szCs w:val="22"/>
          <w:rtl w:val="0"/>
        </w:rPr>
      </w:pPr>
      <w:r>
        <w:rPr>
          <w:rFonts w:ascii="Times New Roman"/>
          <w:sz w:val="24"/>
          <w:szCs w:val="24"/>
          <w:rtl w:val="0"/>
          <w:lang w:val="en-US"/>
        </w:rPr>
        <w:t xml:space="preserve">Steve continues to support the SDC and DAF initiatives; </w:t>
      </w:r>
      <w:del w:id="0" w:date="2014-04-15T15:16:53Z" w:author="Steven Wagner">
        <w:r>
          <w:rPr>
            <w:rFonts w:ascii="Times New Roman"/>
            <w:sz w:val="24"/>
            <w:szCs w:val="24"/>
            <w:rtl w:val="0"/>
            <w:lang w:val="en-US"/>
          </w:rPr>
          <w:delText>they have</w:delText>
        </w:r>
      </w:del>
      <w:ins w:id="1" w:date="2014-04-15T15:16:56Z" w:author="Steven Wagner">
        <w:r>
          <w:rPr>
            <w:rFonts w:ascii="Times New Roman"/>
            <w:sz w:val="24"/>
            <w:szCs w:val="24"/>
            <w:rtl w:val="0"/>
            <w:lang w:val="en-US"/>
          </w:rPr>
          <w:t>FHIM has</w:t>
        </w:r>
      </w:ins>
      <w:r>
        <w:rPr>
          <w:rFonts w:ascii="Times New Roman"/>
          <w:sz w:val="24"/>
          <w:szCs w:val="24"/>
          <w:rtl w:val="0"/>
          <w:lang w:val="en-US"/>
        </w:rPr>
        <w:t xml:space="preserve"> not </w:t>
      </w:r>
      <w:del w:id="2" w:date="2014-04-15T15:17:01Z" w:author="Steven Wagner">
        <w:r>
          <w:rPr>
            <w:rFonts w:ascii="Times New Roman"/>
            <w:sz w:val="24"/>
            <w:szCs w:val="24"/>
            <w:rtl w:val="0"/>
            <w:lang w:val="en-US"/>
          </w:rPr>
          <w:delText>done</w:delText>
        </w:r>
      </w:del>
      <w:ins w:id="3" w:date="2014-04-15T15:17:01Z" w:author="Steven Wagner">
        <w:r>
          <w:rPr>
            <w:rFonts w:ascii="Times New Roman"/>
            <w:sz w:val="24"/>
            <w:szCs w:val="24"/>
            <w:rtl w:val="0"/>
            <w:lang w:val="en-US"/>
          </w:rPr>
          <w:t>been</w:t>
        </w:r>
      </w:ins>
      <w:r>
        <w:rPr>
          <w:rFonts w:ascii="Times New Roman"/>
          <w:sz w:val="24"/>
          <w:szCs w:val="24"/>
          <w:rtl w:val="0"/>
          <w:lang w:val="en-US"/>
        </w:rPr>
        <w:t xml:space="preserve"> mapp</w:t>
      </w:r>
      <w:del w:id="4" w:date="2014-04-15T15:17:05Z" w:author="Steven Wagner">
        <w:r>
          <w:rPr>
            <w:rFonts w:ascii="Times New Roman"/>
            <w:sz w:val="24"/>
            <w:szCs w:val="24"/>
            <w:rtl w:val="0"/>
            <w:lang w:val="en-US"/>
          </w:rPr>
          <w:delText>ing</w:delText>
        </w:r>
      </w:del>
      <w:ins w:id="5" w:date="2014-04-15T15:17:05Z" w:author="Steven Wagner">
        <w:r>
          <w:rPr>
            <w:rFonts w:ascii="Times New Roman"/>
            <w:sz w:val="24"/>
            <w:szCs w:val="24"/>
            <w:rtl w:val="0"/>
            <w:lang w:val="en-US"/>
          </w:rPr>
          <w:t>ed</w:t>
        </w:r>
      </w:ins>
      <w:r>
        <w:rPr>
          <w:rFonts w:ascii="Times New Roman"/>
          <w:sz w:val="24"/>
          <w:szCs w:val="24"/>
          <w:rtl w:val="0"/>
          <w:lang w:val="en-US"/>
        </w:rPr>
        <w:t xml:space="preserve"> to the SDC data requirements.</w:t>
      </w:r>
    </w:p>
    <w:p>
      <w:pPr>
        <w:pStyle w:val="List Paragraph"/>
        <w:numPr>
          <w:ilvl w:val="0"/>
          <w:numId w:val="4"/>
        </w:numPr>
        <w:tabs>
          <w:tab w:val="num" w:pos="690"/>
          <w:tab w:val="clear" w:pos="720"/>
        </w:tabs>
        <w:bidi w:val="0"/>
        <w:spacing w:after="0"/>
        <w:ind w:left="690" w:right="0" w:hanging="330"/>
        <w:jc w:val="left"/>
        <w:rPr>
          <w:rFonts w:ascii="Times New Roman Bold" w:cs="Times New Roman Bold" w:hAnsi="Times New Roman Bold" w:eastAsia="Times New Roman Bold"/>
          <w:position w:val="0"/>
          <w:sz w:val="22"/>
          <w:szCs w:val="22"/>
          <w:rtl w:val="0"/>
        </w:rPr>
      </w:pPr>
      <w:r>
        <w:rPr>
          <w:rFonts w:ascii="Times New Roman"/>
          <w:sz w:val="24"/>
          <w:szCs w:val="24"/>
          <w:rtl w:val="0"/>
          <w:lang w:val="en-US"/>
        </w:rPr>
        <w:t xml:space="preserve">S&amp;I </w:t>
      </w:r>
      <w:ins w:id="6" w:date="2014-04-15T15:17:11Z" w:author="Steven Wagner">
        <w:r>
          <w:rPr>
            <w:rFonts w:ascii="Times New Roman"/>
            <w:sz w:val="24"/>
            <w:szCs w:val="24"/>
            <w:rtl w:val="0"/>
            <w:lang w:val="en-US"/>
          </w:rPr>
          <w:t>h</w:t>
        </w:r>
      </w:ins>
      <w:del w:id="7" w:date="2014-04-15T15:17:11Z" w:author="Steven Wagner">
        <w:r>
          <w:rPr>
            <w:rFonts w:ascii="Times New Roman"/>
            <w:sz w:val="24"/>
            <w:szCs w:val="24"/>
            <w:rtl w:val="0"/>
            <w:lang w:val="en-US"/>
          </w:rPr>
          <w:delText>H</w:delText>
        </w:r>
      </w:del>
      <w:r>
        <w:rPr>
          <w:rFonts w:ascii="Times New Roman"/>
          <w:sz w:val="24"/>
          <w:szCs w:val="24"/>
          <w:rtl w:val="0"/>
          <w:lang w:val="en-US"/>
        </w:rPr>
        <w:t>as started a couple of new initiatives but so far Steve has not been asked to participate; Steve will reach out to Lauren.</w:t>
      </w:r>
    </w:p>
    <w:p>
      <w:pPr>
        <w:pStyle w:val="List Paragraph"/>
        <w:numPr>
          <w:ilvl w:val="0"/>
          <w:numId w:val="5"/>
        </w:numPr>
        <w:tabs>
          <w:tab w:val="num" w:pos="690"/>
          <w:tab w:val="clear" w:pos="720"/>
        </w:tabs>
        <w:bidi w:val="0"/>
        <w:spacing w:after="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The minutes from last week</w:t>
      </w:r>
      <w:r>
        <w:rPr>
          <w:rFonts w:hAnsi="Times New Roman" w:hint="default"/>
          <w:sz w:val="24"/>
          <w:szCs w:val="24"/>
          <w:rtl w:val="0"/>
          <w:lang w:val="en-US"/>
        </w:rPr>
        <w:t>’</w:t>
      </w:r>
      <w:r>
        <w:rPr>
          <w:rFonts w:ascii="Times New Roman"/>
          <w:sz w:val="24"/>
          <w:szCs w:val="24"/>
          <w:rtl w:val="0"/>
          <w:lang w:val="en-US"/>
        </w:rPr>
        <w:t xml:space="preserve">s meeting will be distributed to the group once they </w:t>
      </w:r>
      <w:del w:id="8" w:date="2014-04-15T15:17:25Z" w:author="Steven Wagner">
        <w:r>
          <w:rPr>
            <w:rFonts w:ascii="Times New Roman"/>
            <w:sz w:val="24"/>
            <w:szCs w:val="24"/>
            <w:rtl w:val="0"/>
            <w:lang w:val="en-US"/>
          </w:rPr>
          <w:delText>we</w:delText>
        </w:r>
      </w:del>
      <w:ins w:id="9" w:date="2014-04-15T15:17:25Z" w:author="Steven Wagner">
        <w:r>
          <w:rPr>
            <w:rFonts w:ascii="Times New Roman"/>
            <w:sz w:val="24"/>
            <w:szCs w:val="24"/>
            <w:rtl w:val="0"/>
            <w:lang w:val="en-US"/>
          </w:rPr>
          <w:t>a</w:t>
        </w:r>
      </w:ins>
      <w:r>
        <w:rPr>
          <w:rFonts w:ascii="Times New Roman"/>
          <w:sz w:val="24"/>
          <w:szCs w:val="24"/>
          <w:rtl w:val="0"/>
          <w:lang w:val="en-US"/>
        </w:rPr>
        <w:t>re complete and will have links to the Process and styl</w:t>
      </w:r>
      <w:del w:id="10" w:date="2014-04-15T15:17:34Z" w:author="Steven Wagner">
        <w:r>
          <w:rPr>
            <w:rFonts w:ascii="Times New Roman"/>
            <w:sz w:val="24"/>
            <w:szCs w:val="24"/>
            <w:rtl w:val="0"/>
            <w:lang w:val="en-US"/>
          </w:rPr>
          <w:delText xml:space="preserve">ing </w:delText>
        </w:r>
      </w:del>
      <w:ins w:id="11" w:date="2014-04-15T15:17:36Z" w:author="Steven Wagner">
        <w:r>
          <w:rPr>
            <w:rFonts w:ascii="Times New Roman"/>
            <w:sz w:val="24"/>
            <w:szCs w:val="24"/>
            <w:rtl w:val="0"/>
            <w:lang w:val="en-US"/>
          </w:rPr>
          <w:t xml:space="preserve">e </w:t>
        </w:r>
      </w:ins>
      <w:r>
        <w:rPr>
          <w:rFonts w:ascii="Times New Roman"/>
          <w:sz w:val="24"/>
          <w:szCs w:val="24"/>
          <w:rtl w:val="0"/>
          <w:lang w:val="en-US"/>
        </w:rPr>
        <w:t>guides.</w:t>
      </w:r>
    </w:p>
    <w:p>
      <w:pPr>
        <w:pStyle w:val="List Paragraph"/>
        <w:numPr>
          <w:ilvl w:val="0"/>
          <w:numId w:val="6"/>
        </w:numPr>
        <w:tabs>
          <w:tab w:val="num" w:pos="690"/>
          <w:tab w:val="clear" w:pos="720"/>
        </w:tabs>
        <w:bidi w:val="0"/>
        <w:spacing w:after="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Galen will review the S&amp;I Simplification spreadsheet that Gary has sent him to do mapping to the FHIM; the SDC and DAF initiates will not be as up to date as the rest.</w:t>
      </w:r>
    </w:p>
    <w:p>
      <w:pPr>
        <w:pStyle w:val="List Paragraph"/>
        <w:numPr>
          <w:ilvl w:val="0"/>
          <w:numId w:val="7"/>
        </w:numPr>
        <w:tabs>
          <w:tab w:val="num" w:pos="690"/>
          <w:tab w:val="clear" w:pos="720"/>
        </w:tabs>
        <w:bidi w:val="0"/>
        <w:spacing w:after="0"/>
        <w:ind w:left="690" w:right="0" w:hanging="330"/>
        <w:jc w:val="left"/>
        <w:rPr>
          <w:rFonts w:ascii="Times New Roman Bold" w:cs="Times New Roman Bold" w:hAnsi="Times New Roman Bold" w:eastAsia="Times New Roman Bold"/>
          <w:position w:val="0"/>
          <w:sz w:val="22"/>
          <w:szCs w:val="22"/>
          <w:rtl w:val="0"/>
        </w:rPr>
      </w:pPr>
      <w:r>
        <w:rPr>
          <w:rFonts w:ascii="Times New Roman"/>
          <w:sz w:val="24"/>
          <w:szCs w:val="24"/>
          <w:rtl w:val="0"/>
          <w:lang w:val="en-US"/>
        </w:rPr>
        <w:t>SDC is looking at potentially using FHIR as their information exchange format; no decision was made yet but they will continue to look into this.</w:t>
      </w:r>
    </w:p>
    <w:p>
      <w:pPr>
        <w:pStyle w:val="List Paragraph"/>
        <w:numPr>
          <w:ilvl w:val="0"/>
          <w:numId w:val="8"/>
        </w:numPr>
        <w:tabs>
          <w:tab w:val="num" w:pos="690"/>
          <w:tab w:val="clear" w:pos="720"/>
        </w:tabs>
        <w:bidi w:val="0"/>
        <w:spacing w:after="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The S&amp;I Clinical Quality Framework Initiative groups will take place on Thursdays at 11 am EST; Galen will participate in the first call.</w:t>
      </w:r>
    </w:p>
    <w:p>
      <w:pPr>
        <w:pStyle w:val="List Paragraph"/>
        <w:numPr>
          <w:ilvl w:val="0"/>
          <w:numId w:val="9"/>
        </w:numPr>
        <w:spacing w:after="0"/>
        <w:ind w:left="720" w:hanging="360"/>
        <w:rPr>
          <w:rFonts w:ascii="Times New Roman" w:cs="Times New Roman" w:hAnsi="Times New Roman" w:eastAsia="Times New Roman"/>
          <w:position w:val="0"/>
          <w:sz w:val="24"/>
          <w:szCs w:val="24"/>
        </w:rPr>
      </w:pPr>
    </w:p>
    <w:p>
      <w:pPr>
        <w:pStyle w:val="Body"/>
        <w:spacing w:after="0"/>
        <w:rPr>
          <w:rFonts w:ascii="Times New Roman Bold" w:cs="Times New Roman Bold" w:hAnsi="Times New Roman Bold" w:eastAsia="Times New Roman Bold"/>
          <w:sz w:val="24"/>
          <w:szCs w:val="24"/>
        </w:rPr>
      </w:pPr>
      <w:r>
        <w:rPr>
          <w:rFonts w:ascii="Times New Roman Bold"/>
          <w:sz w:val="24"/>
          <w:szCs w:val="24"/>
          <w:rtl w:val="0"/>
          <w:lang w:val="en-US"/>
        </w:rPr>
        <w:t xml:space="preserve">Terminology Modeling Update </w:t>
        <w:tab/>
      </w:r>
      <w:r>
        <w:rPr>
          <w:rFonts w:ascii="Times New Roman"/>
          <w:i w:val="1"/>
          <w:iCs w:val="1"/>
          <w:sz w:val="24"/>
          <w:szCs w:val="24"/>
          <w:rtl w:val="0"/>
        </w:rPr>
        <w:t>Jay Lyle</w:t>
      </w:r>
    </w:p>
    <w:p>
      <w:pPr>
        <w:pStyle w:val="List Paragraph"/>
        <w:numPr>
          <w:ilvl w:val="0"/>
          <w:numId w:val="10"/>
        </w:numPr>
        <w:tabs>
          <w:tab w:val="num" w:pos="690"/>
          <w:tab w:val="clear" w:pos="720"/>
        </w:tabs>
        <w:bidi w:val="0"/>
        <w:spacing w:after="0" w:line="240" w:lineRule="auto"/>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ICSR Vocabulary and policy were discussed on Wednesday</w:t>
      </w:r>
      <w:r>
        <w:rPr>
          <w:rFonts w:hAnsi="Times New Roman" w:hint="default"/>
          <w:sz w:val="24"/>
          <w:szCs w:val="24"/>
          <w:rtl w:val="0"/>
          <w:lang w:val="en-US"/>
        </w:rPr>
        <w:t>’</w:t>
      </w:r>
      <w:r>
        <w:rPr>
          <w:rFonts w:ascii="Times New Roman"/>
          <w:sz w:val="24"/>
          <w:szCs w:val="24"/>
          <w:rtl w:val="0"/>
          <w:lang w:val="en-US"/>
        </w:rPr>
        <w:t>s call, will be discussed further on today</w:t>
      </w:r>
      <w:r>
        <w:rPr>
          <w:rFonts w:hAnsi="Times New Roman" w:hint="default"/>
          <w:sz w:val="24"/>
          <w:szCs w:val="24"/>
          <w:rtl w:val="0"/>
          <w:lang w:val="en-US"/>
        </w:rPr>
        <w:t>’</w:t>
      </w:r>
      <w:r>
        <w:rPr>
          <w:rFonts w:ascii="Times New Roman"/>
          <w:sz w:val="24"/>
          <w:szCs w:val="24"/>
          <w:rtl w:val="0"/>
          <w:lang w:val="en-US"/>
        </w:rPr>
        <w:t>s call.</w:t>
      </w:r>
    </w:p>
    <w:p>
      <w:pPr>
        <w:pStyle w:val="List Paragraph"/>
        <w:spacing w:after="0" w:line="240" w:lineRule="auto"/>
        <w:rPr>
          <w:rFonts w:ascii="Times New Roman" w:cs="Times New Roman" w:hAnsi="Times New Roman" w:eastAsia="Times New Roman"/>
          <w:sz w:val="24"/>
          <w:szCs w:val="24"/>
        </w:rPr>
      </w:pPr>
    </w:p>
    <w:p>
      <w:pPr>
        <w:pStyle w:val="List Paragraph"/>
        <w:spacing w:after="0" w:line="240" w:lineRule="auto"/>
        <w:ind w:left="0" w:firstLine="0"/>
        <w:rPr>
          <w:rFonts w:ascii="Times New Roman Bold" w:cs="Times New Roman Bold" w:hAnsi="Times New Roman Bold" w:eastAsia="Times New Roman Bold"/>
          <w:sz w:val="24"/>
          <w:szCs w:val="24"/>
        </w:rPr>
      </w:pPr>
      <w:r>
        <w:rPr>
          <w:rFonts w:ascii="Times New Roman Bold"/>
          <w:sz w:val="24"/>
          <w:szCs w:val="24"/>
          <w:rtl w:val="0"/>
          <w:lang w:val="en-US"/>
        </w:rPr>
        <w:t>Other business</w:t>
      </w:r>
    </w:p>
    <w:p>
      <w:pPr>
        <w:pStyle w:val="List Paragraph"/>
        <w:numPr>
          <w:ilvl w:val="0"/>
          <w:numId w:val="13"/>
        </w:numPr>
        <w:tabs>
          <w:tab w:val="num" w:pos="690"/>
          <w:tab w:val="clear" w:pos="720"/>
        </w:tabs>
        <w:bidi w:val="0"/>
        <w:spacing w:after="0" w:line="240" w:lineRule="auto"/>
        <w:ind w:left="690" w:right="0" w:hanging="330"/>
        <w:jc w:val="left"/>
        <w:rPr>
          <w:rFonts w:ascii="Times New Roman Bold" w:cs="Times New Roman Bold" w:hAnsi="Times New Roman Bold" w:eastAsia="Times New Roman Bold"/>
          <w:position w:val="0"/>
          <w:sz w:val="22"/>
          <w:szCs w:val="22"/>
          <w:rtl w:val="0"/>
        </w:rPr>
      </w:pPr>
      <w:r>
        <w:rPr>
          <w:rFonts w:ascii="Times New Roman"/>
          <w:sz w:val="24"/>
          <w:szCs w:val="24"/>
          <w:rtl w:val="0"/>
          <w:lang w:val="en-US"/>
        </w:rPr>
        <w:t>No other business was discussed.</w:t>
      </w:r>
    </w:p>
    <w:p>
      <w:pPr>
        <w:pStyle w:val="List Paragraph"/>
        <w:spacing w:after="0" w:line="240" w:lineRule="auto"/>
        <w:rPr>
          <w:rFonts w:ascii="Times New Roman Bold" w:cs="Times New Roman Bold" w:hAnsi="Times New Roman Bold" w:eastAsia="Times New Roman Bold"/>
          <w:sz w:val="24"/>
          <w:szCs w:val="24"/>
        </w:rPr>
      </w:pPr>
    </w:p>
    <w:p>
      <w:pPr>
        <w:pStyle w:val="List Paragraph"/>
        <w:spacing w:after="0" w:line="240" w:lineRule="auto"/>
        <w:ind w:left="0" w:firstLine="0"/>
        <w:rPr>
          <w:rFonts w:ascii="Times New Roman" w:cs="Times New Roman" w:hAnsi="Times New Roman" w:eastAsia="Times New Roman"/>
          <w:i w:val="1"/>
          <w:iCs w:val="1"/>
          <w:sz w:val="24"/>
          <w:szCs w:val="24"/>
        </w:rPr>
      </w:pPr>
      <w:r>
        <w:rPr>
          <w:rFonts w:ascii="Times New Roman Bold"/>
          <w:sz w:val="24"/>
          <w:szCs w:val="24"/>
          <w:rtl w:val="0"/>
          <w:lang w:val="en-US"/>
        </w:rPr>
        <w:t>Modeling the Adverse Event Reporting Domain</w:t>
        <w:tab/>
      </w:r>
      <w:r>
        <w:rPr>
          <w:rFonts w:ascii="Times New Roman"/>
          <w:i w:val="1"/>
          <w:iCs w:val="1"/>
          <w:sz w:val="24"/>
          <w:szCs w:val="24"/>
          <w:rtl w:val="0"/>
          <w:lang w:val="en-US"/>
        </w:rPr>
        <w:t>Galen Mulrooney</w:t>
      </w:r>
    </w:p>
    <w:p>
      <w:pPr>
        <w:pStyle w:val="List Paragraph"/>
        <w:numPr>
          <w:ilvl w:val="0"/>
          <w:numId w:val="14"/>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Lise Stevens, FDA joined the call. Galen summarized that we are currently modeling the Adverse Event Reporting domain and looking to the Public Health spreadsheet that was started last year. Galen is looking at the ICSR information in the FSA requirements to model and produce implementable artifacts for electronic reporting to FDA and CDC, similar to MedWatch 3500 and the VAERS1. The following is a summary of what was discussed:</w:t>
      </w:r>
    </w:p>
    <w:p>
      <w:pPr>
        <w:pStyle w:val="List Paragraph"/>
        <w:numPr>
          <w:ilvl w:val="1"/>
          <w:numId w:val="15"/>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The ICH implementation guide is a performance profile for the ISO HL7Standard 27953. This standards has 2 parts</w:t>
      </w:r>
    </w:p>
    <w:p>
      <w:pPr>
        <w:pStyle w:val="List Paragraph"/>
        <w:numPr>
          <w:ilvl w:val="2"/>
          <w:numId w:val="16"/>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Part 1: Supports all FDA reporting</w:t>
      </w:r>
    </w:p>
    <w:p>
      <w:pPr>
        <w:pStyle w:val="List Paragraph"/>
        <w:numPr>
          <w:ilvl w:val="2"/>
          <w:numId w:val="17"/>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Part 2: Constrained for ICH</w:t>
      </w:r>
    </w:p>
    <w:p>
      <w:pPr>
        <w:pStyle w:val="List Paragraph"/>
        <w:numPr>
          <w:ilvl w:val="1"/>
          <w:numId w:val="18"/>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It deals specifically with Drugs and Biologics; it is limited to human products and doesn</w:t>
      </w:r>
      <w:r>
        <w:rPr>
          <w:rFonts w:hAnsi="Times New Roman" w:hint="default"/>
          <w:i w:val="0"/>
          <w:iCs w:val="0"/>
          <w:sz w:val="24"/>
          <w:szCs w:val="24"/>
          <w:rtl w:val="0"/>
          <w:lang w:val="en-US"/>
        </w:rPr>
        <w:t>’</w:t>
      </w:r>
      <w:r>
        <w:rPr>
          <w:rFonts w:ascii="Times New Roman"/>
          <w:i w:val="0"/>
          <w:iCs w:val="0"/>
          <w:sz w:val="24"/>
          <w:szCs w:val="24"/>
          <w:rtl w:val="0"/>
          <w:lang w:val="en-US"/>
        </w:rPr>
        <w:t>t really support medical devices.</w:t>
      </w:r>
    </w:p>
    <w:p>
      <w:pPr>
        <w:pStyle w:val="List Paragraph"/>
        <w:numPr>
          <w:ilvl w:val="0"/>
          <w:numId w:val="19"/>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 xml:space="preserve">There is no electronic version of the Medwatch3500 form that the FDA requires. </w:t>
      </w:r>
    </w:p>
    <w:p>
      <w:pPr>
        <w:pStyle w:val="List Paragraph"/>
        <w:numPr>
          <w:ilvl w:val="1"/>
          <w:numId w:val="20"/>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In order to have the ability to receive these electronic reports there must be structure as opposed to</w:t>
      </w:r>
      <w:r>
        <w:rPr>
          <w:rFonts w:hAnsi="Times New Roman" w:hint="default"/>
          <w:i w:val="0"/>
          <w:iCs w:val="0"/>
          <w:sz w:val="24"/>
          <w:szCs w:val="24"/>
          <w:rtl w:val="0"/>
          <w:lang w:val="en-US"/>
        </w:rPr>
        <w:t>”</w:t>
      </w:r>
      <w:r>
        <w:rPr>
          <w:rFonts w:ascii="Times New Roman"/>
          <w:i w:val="0"/>
          <w:iCs w:val="0"/>
          <w:sz w:val="24"/>
          <w:szCs w:val="24"/>
          <w:rtl w:val="0"/>
          <w:lang w:val="en-US"/>
        </w:rPr>
        <w:t xml:space="preserve"> test fields</w:t>
      </w:r>
      <w:r>
        <w:rPr>
          <w:rFonts w:hAnsi="Times New Roman" w:hint="default"/>
          <w:i w:val="0"/>
          <w:iCs w:val="0"/>
          <w:sz w:val="24"/>
          <w:szCs w:val="24"/>
          <w:rtl w:val="0"/>
          <w:lang w:val="en-US"/>
        </w:rPr>
        <w:t>”</w:t>
      </w:r>
      <w:r>
        <w:rPr>
          <w:rFonts w:ascii="Times New Roman"/>
          <w:i w:val="0"/>
          <w:iCs w:val="0"/>
          <w:sz w:val="24"/>
          <w:szCs w:val="24"/>
          <w:rtl w:val="0"/>
          <w:lang w:val="en-US"/>
        </w:rPr>
        <w:t>; the ICH that the group has been looking at would be a good reference to see how this info should be structured for use.</w:t>
      </w:r>
    </w:p>
    <w:p>
      <w:pPr>
        <w:pStyle w:val="List Paragraph"/>
        <w:numPr>
          <w:ilvl w:val="1"/>
          <w:numId w:val="21"/>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MedWatch 3500b was created to be a clearer and more intuitive version for patients who intend to report to FDA.</w:t>
      </w:r>
    </w:p>
    <w:p>
      <w:pPr>
        <w:pStyle w:val="List Paragraph"/>
        <w:numPr>
          <w:ilvl w:val="0"/>
          <w:numId w:val="22"/>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It was explained that, from an ISO -HL7 perspective there is no ICSR R3</w:t>
      </w:r>
    </w:p>
    <w:p>
      <w:pPr>
        <w:pStyle w:val="List Paragraph"/>
        <w:numPr>
          <w:ilvl w:val="1"/>
          <w:numId w:val="23"/>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ICSR R1- Center for Devices, closely relates to MedWatch3500</w:t>
      </w:r>
    </w:p>
    <w:p>
      <w:pPr>
        <w:pStyle w:val="List Paragraph"/>
        <w:numPr>
          <w:ilvl w:val="1"/>
          <w:numId w:val="24"/>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ICSR R2- is synonymous with the ISO 27953</w:t>
      </w:r>
    </w:p>
    <w:p>
      <w:pPr>
        <w:pStyle w:val="List Paragraph"/>
        <w:numPr>
          <w:ilvl w:val="1"/>
          <w:numId w:val="25"/>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CDER uses ICH E2B R2; this version should not be used to harmonize as it is a proprietary XML based on ICH</w:t>
      </w:r>
      <w:r>
        <w:rPr>
          <w:rFonts w:hAnsi="Times New Roman" w:hint="default"/>
          <w:i w:val="0"/>
          <w:iCs w:val="0"/>
          <w:sz w:val="24"/>
          <w:szCs w:val="24"/>
          <w:rtl w:val="0"/>
          <w:lang w:val="en-US"/>
        </w:rPr>
        <w:t>’</w:t>
      </w:r>
      <w:r>
        <w:rPr>
          <w:rFonts w:ascii="Times New Roman"/>
          <w:i w:val="0"/>
          <w:iCs w:val="0"/>
          <w:sz w:val="24"/>
          <w:szCs w:val="24"/>
          <w:rtl w:val="0"/>
          <w:lang w:val="en-US"/>
        </w:rPr>
        <w:t xml:space="preserve">s standards. </w:t>
      </w:r>
      <w:r>
        <w:rPr>
          <w:rFonts w:ascii="Times New Roman"/>
          <w:i w:val="1"/>
          <w:iCs w:val="1"/>
          <w:sz w:val="24"/>
          <w:szCs w:val="24"/>
          <w:rtl w:val="0"/>
          <w:lang w:val="en-US"/>
        </w:rPr>
        <w:t>(The Version Galen displayed was R2B R3, the Third Version of ICH</w:t>
      </w:r>
      <w:r>
        <w:rPr>
          <w:rFonts w:hAnsi="Times New Roman" w:hint="default"/>
          <w:i w:val="1"/>
          <w:iCs w:val="1"/>
          <w:sz w:val="24"/>
          <w:szCs w:val="24"/>
          <w:rtl w:val="0"/>
          <w:lang w:val="en-US"/>
        </w:rPr>
        <w:t>’</w:t>
      </w:r>
      <w:r>
        <w:rPr>
          <w:rFonts w:ascii="Times New Roman"/>
          <w:i w:val="1"/>
          <w:iCs w:val="1"/>
          <w:sz w:val="24"/>
          <w:szCs w:val="24"/>
          <w:rtl w:val="0"/>
          <w:lang w:val="en-US"/>
        </w:rPr>
        <w:t>s specs.)</w:t>
      </w:r>
    </w:p>
    <w:p>
      <w:pPr>
        <w:pStyle w:val="List Paragraph"/>
        <w:numPr>
          <w:ilvl w:val="0"/>
          <w:numId w:val="26"/>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E2B can be used as a content specification; many of these data elements are unique with ICH reporting; trying to harmonize to an HL7 repository will be difficult.</w:t>
      </w:r>
    </w:p>
    <w:p>
      <w:pPr>
        <w:pStyle w:val="List Paragraph"/>
        <w:numPr>
          <w:ilvl w:val="0"/>
          <w:numId w:val="27"/>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Lise said that we must define our scope, which will point us to the version of the ICSR that we should harmonize against.</w:t>
      </w:r>
    </w:p>
    <w:p>
      <w:pPr>
        <w:pStyle w:val="List Paragraph"/>
        <w:numPr>
          <w:ilvl w:val="0"/>
          <w:numId w:val="28"/>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 xml:space="preserve">Galen said that the FHIM hopes to to put out implementation guides and would ask that the FDA provide their requirements for electronic reporting so that they could produce the guide and could be leveraged by the FDA. </w:t>
      </w:r>
    </w:p>
    <w:p>
      <w:pPr>
        <w:pStyle w:val="List Paragraph"/>
        <w:numPr>
          <w:ilvl w:val="0"/>
          <w:numId w:val="29"/>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Lise recommends using a combination of:</w:t>
      </w:r>
    </w:p>
    <w:p>
      <w:pPr>
        <w:pStyle w:val="List Paragraph"/>
        <w:numPr>
          <w:ilvl w:val="1"/>
          <w:numId w:val="30"/>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MedWatch 3500 A, to get user facility information</w:t>
      </w:r>
    </w:p>
    <w:p>
      <w:pPr>
        <w:pStyle w:val="List Paragraph"/>
        <w:numPr>
          <w:ilvl w:val="1"/>
          <w:numId w:val="31"/>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 xml:space="preserve"> E2B R3, as a content guideline, it will provide about 98% of the concepts</w:t>
      </w:r>
    </w:p>
    <w:p>
      <w:pPr>
        <w:pStyle w:val="List Paragraph"/>
        <w:numPr>
          <w:ilvl w:val="1"/>
          <w:numId w:val="32"/>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VAERS 1;</w:t>
      </w:r>
    </w:p>
    <w:p>
      <w:pPr>
        <w:pStyle w:val="List Paragraph"/>
        <w:numPr>
          <w:ilvl w:val="1"/>
          <w:numId w:val="33"/>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ISO 27953; can be used as a schema for the model</w:t>
      </w:r>
    </w:p>
    <w:p>
      <w:pPr>
        <w:pStyle w:val="List Paragraph"/>
        <w:numPr>
          <w:ilvl w:val="0"/>
          <w:numId w:val="34"/>
        </w:numPr>
        <w:tabs>
          <w:tab w:val="num" w:pos="690"/>
          <w:tab w:val="clear" w:pos="720"/>
        </w:tabs>
        <w:bidi w:val="0"/>
        <w:spacing w:after="0" w:line="240" w:lineRule="auto"/>
        <w:ind w:left="69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Lise asked what the FHIM team would need from FDA moving forward.</w:t>
      </w:r>
    </w:p>
    <w:p>
      <w:pPr>
        <w:pStyle w:val="List Paragraph"/>
        <w:numPr>
          <w:ilvl w:val="1"/>
          <w:numId w:val="35"/>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Rob said that it is not clear what the ICH OIDs represent; it was determined that a new code system and value sets would need to be created.</w:t>
      </w:r>
    </w:p>
    <w:p>
      <w:pPr>
        <w:pStyle w:val="List Paragraph"/>
        <w:numPr>
          <w:ilvl w:val="2"/>
          <w:numId w:val="36"/>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If we were to create d an infrastructure, code system and value sets who would be the steward of this? FDA</w:t>
      </w:r>
    </w:p>
    <w:p>
      <w:pPr>
        <w:pStyle w:val="List Paragraph"/>
        <w:numPr>
          <w:ilvl w:val="2"/>
          <w:numId w:val="37"/>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FDA currently uses NCI as a repository; to transition from this to VSAC would be an enormous effort.</w:t>
      </w:r>
    </w:p>
    <w:p>
      <w:pPr>
        <w:pStyle w:val="List Paragraph"/>
        <w:numPr>
          <w:ilvl w:val="2"/>
          <w:numId w:val="38"/>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Using NCI would be ok for our purposes if we could support SVS or CTS2; Bill said that we should write up our requirements for NCI to see if they could accommodate this. These codes need to be up to date and current and need a place to go to get this information.</w:t>
      </w:r>
    </w:p>
    <w:p>
      <w:pPr>
        <w:pStyle w:val="List Paragraph"/>
        <w:numPr>
          <w:ilvl w:val="2"/>
          <w:numId w:val="39"/>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The FDA wants a robust, standardized way of electronic reporting and if it was using SNOMED than they would map it; ICH is too limited of a use case and its vocabulary isn</w:t>
      </w:r>
      <w:r>
        <w:rPr>
          <w:rFonts w:hAnsi="Times New Roman" w:hint="default"/>
          <w:i w:val="0"/>
          <w:iCs w:val="0"/>
          <w:sz w:val="24"/>
          <w:szCs w:val="24"/>
          <w:rtl w:val="0"/>
          <w:lang w:val="en-US"/>
        </w:rPr>
        <w:t>’</w:t>
      </w:r>
      <w:r>
        <w:rPr>
          <w:rFonts w:ascii="Times New Roman"/>
          <w:i w:val="0"/>
          <w:iCs w:val="0"/>
          <w:sz w:val="24"/>
          <w:szCs w:val="24"/>
          <w:rtl w:val="0"/>
          <w:lang w:val="en-US"/>
        </w:rPr>
        <w:t>t all standardized.</w:t>
      </w:r>
    </w:p>
    <w:p>
      <w:pPr>
        <w:pStyle w:val="List Paragraph"/>
        <w:numPr>
          <w:ilvl w:val="1"/>
          <w:numId w:val="40"/>
        </w:numPr>
        <w:tabs>
          <w:tab w:val="num" w:pos="1410"/>
          <w:tab w:val="clear" w:pos="1440"/>
        </w:tabs>
        <w:bidi w:val="0"/>
        <w:spacing w:after="0" w:line="240" w:lineRule="auto"/>
        <w:ind w:left="141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Issues:</w:t>
      </w:r>
    </w:p>
    <w:p>
      <w:pPr>
        <w:pStyle w:val="List Paragraph"/>
        <w:numPr>
          <w:ilvl w:val="2"/>
          <w:numId w:val="41"/>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 xml:space="preserve">When dealing with a form and try to put it into a modeling construct it becomes an observation with a Boolean value. On </w:t>
      </w:r>
      <w:r>
        <w:rPr>
          <w:rFonts w:hAnsi="Times New Roman" w:hint="default"/>
          <w:i w:val="0"/>
          <w:iCs w:val="0"/>
          <w:sz w:val="24"/>
          <w:szCs w:val="24"/>
          <w:rtl w:val="0"/>
          <w:lang w:val="en-US"/>
        </w:rPr>
        <w:t>“</w:t>
      </w:r>
      <w:r>
        <w:rPr>
          <w:rFonts w:ascii="Times New Roman"/>
          <w:i w:val="0"/>
          <w:iCs w:val="0"/>
          <w:sz w:val="24"/>
          <w:szCs w:val="24"/>
          <w:rtl w:val="0"/>
          <w:lang w:val="en-US"/>
        </w:rPr>
        <w:t>other</w:t>
      </w:r>
      <w:r>
        <w:rPr>
          <w:rFonts w:hAnsi="Times New Roman" w:hint="default"/>
          <w:i w:val="0"/>
          <w:iCs w:val="0"/>
          <w:sz w:val="24"/>
          <w:szCs w:val="24"/>
          <w:rtl w:val="0"/>
          <w:lang w:val="en-US"/>
        </w:rPr>
        <w:t>”</w:t>
      </w:r>
      <w:r>
        <w:rPr>
          <w:rFonts w:ascii="Times New Roman"/>
          <w:i w:val="0"/>
          <w:iCs w:val="0"/>
          <w:sz w:val="24"/>
          <w:szCs w:val="24"/>
          <w:rtl w:val="0"/>
          <w:lang w:val="en-US"/>
        </w:rPr>
        <w:t xml:space="preserve">, </w:t>
      </w:r>
      <w:r>
        <w:rPr>
          <w:rFonts w:hAnsi="Times New Roman" w:hint="default"/>
          <w:i w:val="0"/>
          <w:iCs w:val="0"/>
          <w:sz w:val="24"/>
          <w:szCs w:val="24"/>
          <w:rtl w:val="0"/>
          <w:lang w:val="en-US"/>
        </w:rPr>
        <w:t>“</w:t>
      </w:r>
      <w:r>
        <w:rPr>
          <w:rFonts w:ascii="Times New Roman"/>
          <w:i w:val="0"/>
          <w:iCs w:val="0"/>
          <w:sz w:val="24"/>
          <w:szCs w:val="24"/>
          <w:rtl w:val="0"/>
          <w:lang w:val="en-US"/>
        </w:rPr>
        <w:t>unknown</w:t>
      </w:r>
      <w:r>
        <w:rPr>
          <w:rFonts w:hAnsi="Times New Roman" w:hint="default"/>
          <w:i w:val="0"/>
          <w:iCs w:val="0"/>
          <w:sz w:val="24"/>
          <w:szCs w:val="24"/>
          <w:rtl w:val="0"/>
          <w:lang w:val="en-US"/>
        </w:rPr>
        <w:t xml:space="preserve">” </w:t>
      </w:r>
      <w:r>
        <w:rPr>
          <w:rFonts w:ascii="Times New Roman"/>
          <w:i w:val="0"/>
          <w:iCs w:val="0"/>
          <w:sz w:val="24"/>
          <w:szCs w:val="24"/>
          <w:rtl w:val="0"/>
          <w:lang w:val="en-US"/>
        </w:rPr>
        <w:t xml:space="preserve">it would be an HL7 NullFLavor value. In terms of logical relationship, volunteered report is not  a patient outcome. </w:t>
      </w:r>
    </w:p>
    <w:p>
      <w:pPr>
        <w:pStyle w:val="List Paragraph"/>
        <w:numPr>
          <w:ilvl w:val="2"/>
          <w:numId w:val="42"/>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Need a data steward and this is not an FDA concept as of now.</w:t>
      </w:r>
    </w:p>
    <w:p>
      <w:pPr>
        <w:pStyle w:val="List Paragraph"/>
        <w:numPr>
          <w:ilvl w:val="2"/>
          <w:numId w:val="43"/>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 xml:space="preserve">There would be many centers within FDA to do this; not staffed to do this. </w:t>
      </w:r>
    </w:p>
    <w:p>
      <w:pPr>
        <w:pStyle w:val="List Paragraph"/>
        <w:numPr>
          <w:ilvl w:val="2"/>
          <w:numId w:val="44"/>
        </w:numPr>
        <w:tabs>
          <w:tab w:val="num" w:pos="2130"/>
          <w:tab w:val="clear" w:pos="2160"/>
        </w:tabs>
        <w:bidi w:val="0"/>
        <w:spacing w:after="0" w:line="240" w:lineRule="auto"/>
        <w:ind w:left="2130" w:right="0" w:hanging="330"/>
        <w:jc w:val="left"/>
        <w:rPr>
          <w:rFonts w:ascii="Times New Roman" w:cs="Times New Roman" w:hAnsi="Times New Roman" w:eastAsia="Times New Roman"/>
          <w:i w:val="1"/>
          <w:iCs w:val="1"/>
          <w:position w:val="0"/>
          <w:sz w:val="22"/>
          <w:szCs w:val="22"/>
          <w:rtl w:val="0"/>
        </w:rPr>
      </w:pPr>
      <w:r>
        <w:rPr>
          <w:rFonts w:ascii="Times New Roman"/>
          <w:i w:val="0"/>
          <w:iCs w:val="0"/>
          <w:sz w:val="24"/>
          <w:szCs w:val="24"/>
          <w:rtl w:val="0"/>
          <w:lang w:val="en-US"/>
        </w:rPr>
        <w:t>Hope they would use the FHIM to leverage their work; could exercise the Steward role potentially on their behalf on VSAC; would be able to help with the mechanics of being sure that the value sets are up to date.</w:t>
      </w:r>
    </w:p>
    <w:p>
      <w:pPr>
        <w:pStyle w:val="List Paragraph"/>
        <w:numPr>
          <w:ilvl w:val="2"/>
          <w:numId w:val="45"/>
        </w:numPr>
        <w:tabs>
          <w:tab w:val="num" w:pos="2130"/>
          <w:tab w:val="clear" w:pos="2160"/>
        </w:tabs>
        <w:bidi w:val="0"/>
        <w:spacing w:after="0" w:line="240" w:lineRule="auto"/>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Are these ICSR referenced in MU activity? Lise explained that No, FDA does not contribute financial resources under ONC. They have tired several times to work with ONC before for Adverse Event Reporting and ONC seems to be most interested in Version 2 or CDA so there efforts did not go anywhere.</w:t>
      </w:r>
    </w:p>
    <w:p>
      <w:pPr>
        <w:pStyle w:val="List Paragraph"/>
        <w:numPr>
          <w:ilvl w:val="3"/>
          <w:numId w:val="46"/>
        </w:numPr>
        <w:tabs>
          <w:tab w:val="num" w:pos="2850"/>
          <w:tab w:val="clear" w:pos="2880"/>
        </w:tabs>
        <w:bidi w:val="0"/>
        <w:spacing w:after="0" w:line="240" w:lineRule="auto"/>
        <w:ind w:left="285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They FDA would need some sort of investment in terms of financials and find a true end to end project. Rob will speak with Lise offline to see if there is anything he can do or provide someone for her to be in touch with regarding this matter.</w:t>
      </w:r>
    </w:p>
    <w:p>
      <w:pPr>
        <w:pStyle w:val="List Paragraph"/>
        <w:numPr>
          <w:ilvl w:val="2"/>
          <w:numId w:val="47"/>
        </w:numPr>
        <w:tabs>
          <w:tab w:val="num" w:pos="2130"/>
          <w:tab w:val="clear" w:pos="2160"/>
        </w:tabs>
        <w:bidi w:val="0"/>
        <w:spacing w:after="0" w:line="240" w:lineRule="auto"/>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 xml:space="preserve">If we change the meaning of the NCI codes then we have forked the work that they have done; it would really be a FHIM view of the FDA implementation. </w:t>
      </w:r>
    </w:p>
    <w:p>
      <w:pPr>
        <w:pStyle w:val="List Paragraph"/>
        <w:numPr>
          <w:ilvl w:val="0"/>
          <w:numId w:val="48"/>
        </w:numPr>
        <w:tabs>
          <w:tab w:val="num" w:pos="690"/>
          <w:tab w:val="clear" w:pos="720"/>
        </w:tabs>
        <w:bidi w:val="0"/>
        <w:spacing w:after="0" w:line="240" w:lineRule="auto"/>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Lise said that she needs Galen to help orient her on what he has done with the FHIM on Adverse Event Reporting/ Galen provided her with a brief update; he will follow up with Lise to review our superclasses.</w:t>
      </w:r>
    </w:p>
    <w:p>
      <w:pPr>
        <w:pStyle w:val="List Paragraph"/>
        <w:numPr>
          <w:ilvl w:val="0"/>
          <w:numId w:val="49"/>
        </w:numPr>
        <w:tabs>
          <w:tab w:val="num" w:pos="690"/>
          <w:tab w:val="clear" w:pos="720"/>
        </w:tabs>
        <w:bidi w:val="0"/>
        <w:spacing w:after="0" w:line="240" w:lineRule="auto"/>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Lise will try and help as best she can and make herself available.</w:t>
      </w:r>
    </w:p>
    <w:p>
      <w:pPr>
        <w:pStyle w:val="List Paragraph"/>
        <w:spacing w:after="0" w:line="240" w:lineRule="auto"/>
        <w:ind w:left="0" w:firstLine="0"/>
        <w:rPr>
          <w:rFonts w:ascii="Times New Roman" w:cs="Times New Roman" w:hAnsi="Times New Roman" w:eastAsia="Times New Roman"/>
          <w:sz w:val="24"/>
          <w:szCs w:val="24"/>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0"/>
        <w:gridCol w:w="1980"/>
        <w:gridCol w:w="1949"/>
      </w:tblGrid>
      <w:tr>
        <w:tblPrEx>
          <w:shd w:val="clear" w:color="auto" w:fill="bdc0bf"/>
        </w:tblPrEx>
        <w:trPr>
          <w:trHeight w:val="61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Due Date</w:t>
            </w:r>
          </w:p>
        </w:tc>
      </w:tr>
      <w:tr>
        <w:tblPrEx>
          <w:shd w:val="clear" w:color="auto" w:fill="auto"/>
        </w:tblPrEx>
        <w:trPr>
          <w:trHeight w:val="32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 for this meeting</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List Paragraph"/>
        <w:spacing w:after="0" w:line="240" w:lineRule="auto"/>
        <w:ind w:left="0" w:firstLine="0"/>
        <w:rPr>
          <w:rFonts w:ascii="Times New Roman" w:cs="Times New Roman" w:hAnsi="Times New Roman" w:eastAsia="Times New Roman"/>
          <w:sz w:val="24"/>
          <w:szCs w:val="24"/>
        </w:rPr>
      </w:pPr>
      <w:r>
        <w:rPr>
          <w:rFonts w:ascii="Times New Roman Bold"/>
          <w:sz w:val="24"/>
          <w:szCs w:val="24"/>
          <w:rtl w:val="0"/>
          <w:lang w:val="en-US"/>
        </w:rPr>
        <w:t>Wrap up</w:t>
      </w:r>
      <w:r>
        <w:rPr>
          <w:rFonts w:ascii="Times New Roman"/>
          <w:sz w:val="24"/>
          <w:szCs w:val="24"/>
          <w:rtl w:val="0"/>
          <w:lang w:val="en-US"/>
        </w:rPr>
        <w:t>: The meeting ended early; the discussion will reconvene next week.</w:t>
      </w:r>
    </w:p>
    <w:p>
      <w:pPr>
        <w:pStyle w:val="List Paragraph"/>
        <w:spacing w:after="0" w:line="240" w:lineRule="auto"/>
        <w:ind w:left="0" w:firstLine="0"/>
        <w:rPr>
          <w:rFonts w:ascii="Times New Roman Bold" w:cs="Times New Roman Bold" w:hAnsi="Times New Roman Bold" w:eastAsia="Times New Roman Bold"/>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Bold"/>
          <w:sz w:val="24"/>
          <w:szCs w:val="24"/>
          <w:rtl w:val="0"/>
          <w:lang w:val="en-US"/>
        </w:rPr>
        <w:t>Next Meeting:</w:t>
      </w:r>
      <w:r>
        <w:rPr>
          <w:rFonts w:ascii="Times New Roman"/>
          <w:sz w:val="24"/>
          <w:szCs w:val="24"/>
          <w:rtl w:val="0"/>
          <w:lang w:val="en-US"/>
        </w:rPr>
        <w:t xml:space="preserve"> Friday, April 4, 2014 at 2:30 EDT </w:t>
      </w:r>
    </w:p>
    <w:p>
      <w:pPr>
        <w:pStyle w:val="Body"/>
        <w:spacing w:after="0"/>
        <w:rPr>
          <w:rFonts w:ascii="Times New Roman Bold" w:cs="Times New Roman Bold" w:hAnsi="Times New Roman Bold" w:eastAsia="Times New Roman Bold"/>
          <w:sz w:val="24"/>
          <w:szCs w:val="24"/>
        </w:rPr>
      </w:pPr>
    </w:p>
    <w:p>
      <w:pPr>
        <w:pStyle w:val="Body"/>
        <w:spacing w:after="0"/>
        <w:rPr>
          <w:rFonts w:ascii="Times New Roman Bold" w:cs="Times New Roman Bold" w:hAnsi="Times New Roman Bold" w:eastAsia="Times New Roman Bold"/>
          <w:sz w:val="24"/>
          <w:szCs w:val="24"/>
        </w:rPr>
      </w:pPr>
      <w:r>
        <w:rPr>
          <w:rFonts w:ascii="Times New Roman Bold"/>
          <w:sz w:val="24"/>
          <w:szCs w:val="24"/>
          <w:rtl w:val="0"/>
          <w:lang w:val="en-US"/>
        </w:rPr>
        <w:t>Information for future FHIM information and terminology modeling calls:</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 xml:space="preserve"> 1) Information Modeling (IM) project call (Every Friday)</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Time of Call: 2:30 to 4:30 PM Eastern Time</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Dial-in Information: 1 (773) 897-3018, Access Code: 585-151-437</w:t>
      </w:r>
    </w:p>
    <w:p>
      <w:pPr>
        <w:pStyle w:val="Body"/>
        <w:spacing w:after="0"/>
        <w:rPr>
          <w:rFonts w:ascii="Times New Roman Bold" w:cs="Times New Roman Bold" w:hAnsi="Times New Roman Bold" w:eastAsia="Times New Roman Bold"/>
          <w:sz w:val="24"/>
          <w:szCs w:val="24"/>
        </w:rPr>
      </w:pPr>
      <w:r>
        <w:rPr>
          <w:rFonts w:ascii="Times New Roman"/>
          <w:sz w:val="24"/>
          <w:szCs w:val="24"/>
          <w:rtl w:val="0"/>
          <w:lang w:val="en-US"/>
        </w:rPr>
        <w:t xml:space="preserve">Web Meeting URL: </w:t>
      </w:r>
      <w:hyperlink r:id="rId4" w:history="1">
        <w:r>
          <w:rPr>
            <w:rStyle w:val="Hyperlink.0"/>
            <w:rFonts w:ascii="Times New Roman"/>
            <w:color w:val="000099"/>
            <w:sz w:val="24"/>
            <w:szCs w:val="24"/>
            <w:u w:val="single" w:color="000099"/>
            <w:rtl w:val="0"/>
          </w:rPr>
          <w:t>https://global.gotomeeting.com/meeting/join/585151437</w:t>
        </w:r>
      </w:hyperlink>
    </w:p>
    <w:p>
      <w:pPr>
        <w:pStyle w:val="Body"/>
        <w:spacing w:after="0"/>
        <w:rPr>
          <w:rFonts w:ascii="Times New Roman Bold" w:cs="Times New Roman Bold" w:hAnsi="Times New Roman Bold" w:eastAsia="Times New Roman Bold"/>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2) Terminology Modeling calls (Every Wednesday)</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Time of Call: 2:00 to 3:30 PM Eastern Time</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Dial-in Information: 1 1 (773) 945-1031 Access Code: 849-124-653</w:t>
      </w:r>
    </w:p>
    <w:p>
      <w:pPr>
        <w:pStyle w:val="Body"/>
        <w:spacing w:after="0"/>
      </w:pPr>
      <w:r>
        <w:rPr>
          <w:rFonts w:ascii="Times New Roman"/>
          <w:sz w:val="24"/>
          <w:szCs w:val="24"/>
          <w:rtl w:val="0"/>
          <w:lang w:val="en-US"/>
        </w:rPr>
        <w:t xml:space="preserve">Web Meeting URL: </w:t>
      </w:r>
      <w:hyperlink r:id="rId5" w:history="1">
        <w:r>
          <w:rPr>
            <w:rStyle w:val="Hyperlink.0"/>
            <w:rFonts w:ascii="Times New Roman"/>
            <w:color w:val="000099"/>
            <w:sz w:val="24"/>
            <w:szCs w:val="24"/>
            <w:u w:val="single" w:color="000099"/>
            <w:rtl w:val="0"/>
          </w:rPr>
          <w:t>https://global.gotomeeting.com/join/849124653</w:t>
        </w:r>
      </w:hyperlink>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Times New Roman Bold">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rebuchet MS"/>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0">
    <w:multiLevelType w:val="multilevel"/>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3">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4">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5">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6">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7">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8">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9">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0">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1">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2">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3">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4">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5">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6">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7">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8">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9">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0">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1">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2">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3">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4">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5">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6">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7">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8">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9">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o"/>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0">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1">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2">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3">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4">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5">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0"/>
      <w:numFmt w:val="bullet"/>
      <w:suff w:val="tab"/>
      <w:lvlText w:val="•"/>
      <w:lvlJc w:val="left"/>
      <w:pPr>
        <w:tabs>
          <w:tab w:val="num" w:pos="2880"/>
          <w:tab w:val="clear" w:pos="0"/>
        </w:tabs>
        <w:ind w:left="2880" w:hanging="360"/>
      </w:pPr>
      <w:rPr>
        <w:position w:val="0"/>
        <w:sz w:val="22"/>
        <w:szCs w:val="22"/>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6">
    <w:multiLevelType w:val="multilevel"/>
    <w:styleLink w:val="List 1"/>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0"/>
      <w:numFmt w:val="bullet"/>
      <w:suff w:val="tab"/>
      <w:lvlText w:val="▪"/>
      <w:lvlJc w:val="left"/>
      <w:pPr>
        <w:tabs>
          <w:tab w:val="num" w:pos="2160"/>
          <w:tab w:val="clear" w:pos="0"/>
        </w:tabs>
        <w:ind w:left="2160" w:hanging="360"/>
      </w:pPr>
      <w:rPr>
        <w:position w:val="0"/>
        <w:sz w:val="22"/>
        <w:szCs w:val="22"/>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7">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8">
    <w:multiLevelType w:val="multilevel"/>
    <w:styleLink w:val="List 1"/>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1"/>
      </w:numPr>
    </w:pPr>
  </w:style>
  <w:style w:type="numbering" w:styleId="Imported Style 2">
    <w:name w:val="Imported Style 2"/>
    <w:next w:val="Imported Style 2"/>
    <w:pPr>
      <w:numPr>
        <w:numId w:val="12"/>
      </w:numPr>
    </w:pPr>
  </w:style>
  <w:style w:type="character" w:styleId="None">
    <w:name w:val="None"/>
  </w:style>
  <w:style w:type="character" w:styleId="Hyperlink.0">
    <w:name w:val="Hyperlink.0"/>
    <w:basedOn w:val="None"/>
    <w:next w:val="Hyperlink.0"/>
    <w:rPr>
      <w:color w:val="000099"/>
      <w:sz w:val="24"/>
      <w:szCs w:val="24"/>
      <w:u w:val="single" w:color="00009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lobal.gotomeeting.com/meeting/join/585151437" TargetMode="External"/><Relationship Id="rId5" Type="http://schemas.openxmlformats.org/officeDocument/2006/relationships/hyperlink" Target="https://global.gotomeeting.com/join/84912465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