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430" w:rsidRDefault="00E75430" w:rsidP="00E75430">
      <w:pPr>
        <w:pStyle w:val="Heading1AA"/>
        <w:rPr>
          <w:sz w:val="28"/>
        </w:rPr>
      </w:pPr>
      <w:bookmarkStart w:id="0" w:name="_GoBack"/>
      <w:bookmarkEnd w:id="0"/>
      <w:r>
        <w:rPr>
          <w:sz w:val="28"/>
        </w:rPr>
        <w:t>FHIMS WG Terminology Modeling Sub-Project Meeting</w:t>
      </w:r>
    </w:p>
    <w:p w:rsidR="00E75430" w:rsidRDefault="00E75430" w:rsidP="00E75430">
      <w:pPr>
        <w:pStyle w:val="Heading1AA"/>
        <w:rPr>
          <w:sz w:val="28"/>
        </w:rPr>
      </w:pPr>
      <w:r>
        <w:rPr>
          <w:sz w:val="28"/>
        </w:rPr>
        <w:t>Summary of Call</w:t>
      </w:r>
    </w:p>
    <w:p w:rsidR="00E75430" w:rsidRDefault="00E75430" w:rsidP="00E75430">
      <w:pPr>
        <w:pStyle w:val="BodyA"/>
        <w:rPr>
          <w:sz w:val="18"/>
        </w:rPr>
      </w:pPr>
    </w:p>
    <w:p w:rsidR="00E75430" w:rsidRDefault="00E75430" w:rsidP="00E75430">
      <w:pPr>
        <w:pStyle w:val="Heading2AA"/>
      </w:pPr>
      <w:r>
        <w:t>Date/time of call:  Wednesday, April 15, 2015, 2:00 – 3:30 PM</w:t>
      </w:r>
    </w:p>
    <w:p w:rsidR="00E75430" w:rsidRDefault="00E75430" w:rsidP="00E75430">
      <w:pPr>
        <w:pStyle w:val="BodyA"/>
      </w:pPr>
    </w:p>
    <w:tbl>
      <w:tblPr>
        <w:tblW w:w="9360" w:type="dxa"/>
        <w:tblInd w:w="10" w:type="dxa"/>
        <w:tblLayout w:type="fixed"/>
        <w:tblLook w:val="0000" w:firstRow="0" w:lastRow="0" w:firstColumn="0" w:lastColumn="0" w:noHBand="0" w:noVBand="0"/>
      </w:tblPr>
      <w:tblGrid>
        <w:gridCol w:w="3960"/>
        <w:gridCol w:w="540"/>
        <w:gridCol w:w="4410"/>
        <w:gridCol w:w="450"/>
      </w:tblGrid>
      <w:tr w:rsidR="00E75430" w:rsidTr="00EF5C4B">
        <w:trPr>
          <w:cantSplit/>
          <w:trHeight w:val="28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BCBCBC"/>
            <w:tcMar>
              <w:top w:w="0" w:type="dxa"/>
              <w:left w:w="0" w:type="dxa"/>
              <w:bottom w:w="0" w:type="dxa"/>
              <w:right w:w="0" w:type="dxa"/>
            </w:tcMar>
          </w:tcPr>
          <w:p w:rsidR="00E75430" w:rsidRDefault="00E75430" w:rsidP="00EF5C4B">
            <w:pPr>
              <w:pStyle w:val="BodyA"/>
              <w:jc w:val="center"/>
              <w:rPr>
                <w:b/>
              </w:rPr>
            </w:pPr>
            <w:r>
              <w:rPr>
                <w:b/>
              </w:rPr>
              <w:t>Attendees</w:t>
            </w:r>
          </w:p>
        </w:tc>
      </w:tr>
      <w:tr w:rsidR="00E75430"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sidRPr="008C2298">
              <w:rPr>
                <w:rFonts w:ascii="Helvetica" w:hAnsi="Helvetica"/>
                <w:sz w:val="24"/>
              </w:rPr>
              <w:t>Jay Lyle - FHA PMO</w:t>
            </w:r>
          </w:p>
        </w:tc>
        <w:tc>
          <w:tcPr>
            <w:tcW w:w="540" w:type="dxa"/>
            <w:tcBorders>
              <w:top w:val="single" w:sz="8" w:space="0" w:color="000000"/>
              <w:left w:val="single" w:sz="8" w:space="0" w:color="000000"/>
              <w:bottom w:val="single" w:sz="8" w:space="0" w:color="000000"/>
              <w:right w:val="single" w:sz="8" w:space="0" w:color="000000"/>
            </w:tcBorders>
          </w:tcPr>
          <w:p w:rsidR="00E75430" w:rsidRPr="008C2298" w:rsidRDefault="00E75430" w:rsidP="00EF5C4B">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Pr>
                <w:rFonts w:ascii="Helvetica" w:hAnsi="Helvetica"/>
                <w:sz w:val="24"/>
              </w:rPr>
              <w:t>Robert Crawford – VA</w:t>
            </w:r>
          </w:p>
        </w:tc>
        <w:tc>
          <w:tcPr>
            <w:tcW w:w="450" w:type="dxa"/>
            <w:tcBorders>
              <w:top w:val="single" w:sz="8" w:space="0" w:color="000000"/>
              <w:left w:val="single" w:sz="8" w:space="0" w:color="000000"/>
              <w:bottom w:val="single" w:sz="8" w:space="0" w:color="000000"/>
              <w:right w:val="single" w:sz="8" w:space="0" w:color="000000"/>
            </w:tcBorders>
          </w:tcPr>
          <w:p w:rsidR="00E75430" w:rsidRPr="008C2298" w:rsidRDefault="00E75430" w:rsidP="00EF5C4B">
            <w:pPr>
              <w:pStyle w:val="FreeForm"/>
              <w:rPr>
                <w:rFonts w:ascii="Helvetica" w:hAnsi="Helvetica"/>
                <w:sz w:val="24"/>
              </w:rPr>
            </w:pP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sidRPr="008C2298">
              <w:rPr>
                <w:rFonts w:ascii="Helvetica" w:hAnsi="Helvetica"/>
                <w:sz w:val="24"/>
              </w:rPr>
              <w:t xml:space="preserve">Rob McClure </w:t>
            </w:r>
            <w:r>
              <w:rPr>
                <w:rFonts w:ascii="Helvetica" w:hAnsi="Helvetica"/>
                <w:sz w:val="24"/>
              </w:rPr>
              <w:t>–</w:t>
            </w:r>
            <w:r w:rsidRPr="008C2298">
              <w:rPr>
                <w:rFonts w:ascii="Helvetica" w:hAnsi="Helvetica"/>
                <w:sz w:val="24"/>
              </w:rPr>
              <w:t xml:space="preserve"> </w:t>
            </w:r>
            <w:r>
              <w:rPr>
                <w:rFonts w:ascii="Helvetica" w:hAnsi="Helvetica"/>
                <w:sz w:val="24"/>
              </w:rPr>
              <w:t>ONC/FHA</w:t>
            </w:r>
          </w:p>
        </w:tc>
        <w:tc>
          <w:tcPr>
            <w:tcW w:w="540" w:type="dxa"/>
            <w:tcBorders>
              <w:top w:val="single" w:sz="8" w:space="0" w:color="000000"/>
              <w:left w:val="single" w:sz="8" w:space="0" w:color="000000"/>
              <w:bottom w:val="single" w:sz="8" w:space="0" w:color="000000"/>
              <w:right w:val="single" w:sz="8" w:space="0" w:color="000000"/>
            </w:tcBorders>
          </w:tcPr>
          <w:p w:rsidR="00E75430" w:rsidRPr="008C2298" w:rsidRDefault="00E75430" w:rsidP="00EF5C4B">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Pr>
                <w:rFonts w:ascii="Helvetica" w:hAnsi="Helvetica"/>
                <w:sz w:val="24"/>
              </w:rPr>
              <w:t>David Bass – VA</w:t>
            </w:r>
          </w:p>
        </w:tc>
        <w:tc>
          <w:tcPr>
            <w:tcW w:w="450" w:type="dxa"/>
            <w:tcBorders>
              <w:top w:val="single" w:sz="8" w:space="0" w:color="000000"/>
              <w:left w:val="single" w:sz="8" w:space="0" w:color="000000"/>
              <w:bottom w:val="single" w:sz="8" w:space="0" w:color="000000"/>
              <w:right w:val="single" w:sz="8" w:space="0" w:color="000000"/>
            </w:tcBorders>
          </w:tcPr>
          <w:p w:rsidR="00E75430" w:rsidRPr="008C2298" w:rsidRDefault="00E75430" w:rsidP="00EF5C4B">
            <w:pPr>
              <w:pStyle w:val="FreeForm"/>
              <w:rPr>
                <w:rFonts w:ascii="Helvetica" w:hAnsi="Helvetica"/>
                <w:sz w:val="24"/>
              </w:rPr>
            </w:pP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Pr>
                <w:rFonts w:ascii="Helvetica" w:hAnsi="Helvetica"/>
                <w:sz w:val="24"/>
              </w:rPr>
              <w:t>Bill Hess – FDA</w:t>
            </w:r>
          </w:p>
        </w:tc>
        <w:tc>
          <w:tcPr>
            <w:tcW w:w="540" w:type="dxa"/>
            <w:tcBorders>
              <w:top w:val="single" w:sz="8" w:space="0" w:color="000000"/>
              <w:left w:val="single" w:sz="8" w:space="0" w:color="000000"/>
              <w:bottom w:val="single" w:sz="8" w:space="0" w:color="000000"/>
              <w:right w:val="single" w:sz="8" w:space="0" w:color="000000"/>
            </w:tcBorders>
          </w:tcPr>
          <w:p w:rsidR="00E75430" w:rsidRPr="008C2298" w:rsidRDefault="00E75430"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Sean Muir – VA</w:t>
            </w:r>
          </w:p>
        </w:tc>
        <w:tc>
          <w:tcPr>
            <w:tcW w:w="450" w:type="dxa"/>
            <w:tcBorders>
              <w:top w:val="single" w:sz="8" w:space="0" w:color="000000"/>
              <w:left w:val="single" w:sz="8" w:space="0" w:color="000000"/>
              <w:bottom w:val="single" w:sz="8" w:space="0" w:color="000000"/>
              <w:right w:val="single" w:sz="8" w:space="0" w:color="000000"/>
            </w:tcBorders>
          </w:tcPr>
          <w:p w:rsidR="00E75430" w:rsidRPr="008C2298" w:rsidRDefault="00E75430" w:rsidP="00EF5C4B">
            <w:pPr>
              <w:pStyle w:val="FreeForm"/>
              <w:rPr>
                <w:rFonts w:ascii="Helvetica" w:hAnsi="Helvetica"/>
                <w:sz w:val="24"/>
              </w:rPr>
            </w:pP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sidRPr="008C2298">
              <w:rPr>
                <w:rFonts w:ascii="Helvetica" w:hAnsi="Helvetica"/>
                <w:sz w:val="24"/>
              </w:rPr>
              <w:t>Galen Mulrooney - VA/VHA</w:t>
            </w:r>
          </w:p>
        </w:tc>
        <w:tc>
          <w:tcPr>
            <w:tcW w:w="540" w:type="dxa"/>
            <w:tcBorders>
              <w:top w:val="single" w:sz="8" w:space="0" w:color="000000"/>
              <w:left w:val="single" w:sz="8" w:space="0" w:color="000000"/>
              <w:bottom w:val="single" w:sz="8" w:space="0" w:color="000000"/>
              <w:right w:val="single" w:sz="8" w:space="0" w:color="000000"/>
            </w:tcBorders>
          </w:tcPr>
          <w:p w:rsidR="00E75430" w:rsidRPr="008C2298" w:rsidRDefault="00E75430"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Ioana Singureanu</w:t>
            </w:r>
          </w:p>
        </w:tc>
        <w:tc>
          <w:tcPr>
            <w:tcW w:w="450" w:type="dxa"/>
            <w:tcBorders>
              <w:top w:val="single" w:sz="8" w:space="0" w:color="000000"/>
              <w:left w:val="single" w:sz="8" w:space="0" w:color="000000"/>
              <w:bottom w:val="single" w:sz="8" w:space="0" w:color="000000"/>
              <w:right w:val="single" w:sz="8" w:space="0" w:color="000000"/>
            </w:tcBorders>
          </w:tcPr>
          <w:p w:rsidR="00E75430" w:rsidRPr="008C2298" w:rsidRDefault="00E75430" w:rsidP="00EF5C4B">
            <w:pPr>
              <w:pStyle w:val="FreeForm"/>
              <w:rPr>
                <w:rFonts w:ascii="Helvetica" w:hAnsi="Helvetica"/>
                <w:sz w:val="24"/>
              </w:rPr>
            </w:pP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Pr>
                <w:rFonts w:ascii="Helvetica" w:hAnsi="Helvetica"/>
                <w:sz w:val="24"/>
              </w:rPr>
              <w:t xml:space="preserve">Susan </w:t>
            </w:r>
            <w:proofErr w:type="spellStart"/>
            <w:r>
              <w:rPr>
                <w:rFonts w:ascii="Helvetica" w:hAnsi="Helvetica"/>
                <w:sz w:val="24"/>
              </w:rPr>
              <w:t>Matney</w:t>
            </w:r>
            <w:proofErr w:type="spellEnd"/>
            <w:r>
              <w:rPr>
                <w:rFonts w:ascii="Helvetica" w:hAnsi="Helvetica"/>
                <w:sz w:val="24"/>
              </w:rPr>
              <w:t xml:space="preserve"> – 3M</w:t>
            </w:r>
          </w:p>
        </w:tc>
        <w:tc>
          <w:tcPr>
            <w:tcW w:w="540" w:type="dxa"/>
            <w:tcBorders>
              <w:top w:val="single" w:sz="8" w:space="0" w:color="000000"/>
              <w:left w:val="single" w:sz="8" w:space="0" w:color="000000"/>
              <w:bottom w:val="single" w:sz="8" w:space="0" w:color="000000"/>
              <w:right w:val="single" w:sz="8" w:space="0" w:color="000000"/>
            </w:tcBorders>
          </w:tcPr>
          <w:p w:rsidR="00E75430" w:rsidRPr="00366B55" w:rsidRDefault="00E75430" w:rsidP="00EF5C4B">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Lawrence Callahan – FDA</w:t>
            </w:r>
          </w:p>
        </w:tc>
        <w:tc>
          <w:tcPr>
            <w:tcW w:w="450" w:type="dxa"/>
            <w:tcBorders>
              <w:top w:val="single" w:sz="8" w:space="0" w:color="000000"/>
              <w:left w:val="single" w:sz="8" w:space="0" w:color="000000"/>
              <w:bottom w:val="single" w:sz="8" w:space="0" w:color="000000"/>
              <w:right w:val="single" w:sz="8" w:space="0" w:color="000000"/>
            </w:tcBorders>
          </w:tcPr>
          <w:p w:rsidR="00E75430" w:rsidRPr="00366B55" w:rsidRDefault="00E75430" w:rsidP="00EF5C4B">
            <w:pPr>
              <w:pStyle w:val="FreeForm"/>
              <w:rPr>
                <w:rFonts w:ascii="Helvetica" w:hAnsi="Helvetica"/>
                <w:sz w:val="24"/>
              </w:rPr>
            </w:pP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Pr>
                <w:rFonts w:ascii="Helvetica" w:hAnsi="Helvetica"/>
                <w:sz w:val="24"/>
              </w:rPr>
              <w:t>Steve Wagner – FHA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Pr>
                <w:rFonts w:ascii="Helvetica" w:hAnsi="Helvetica"/>
                <w:sz w:val="24"/>
              </w:rPr>
              <w:t xml:space="preserve">Loren Stevenson – VA </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Pr="008C2298" w:rsidRDefault="00E75430" w:rsidP="00EF5C4B">
            <w:pPr>
              <w:pStyle w:val="FreeForm"/>
              <w:rPr>
                <w:rFonts w:ascii="Helvetica" w:hAnsi="Helvetica"/>
                <w:sz w:val="24"/>
              </w:rPr>
            </w:pPr>
            <w:r>
              <w:rPr>
                <w:rFonts w:ascii="Helvetica" w:hAnsi="Helvetica"/>
                <w:sz w:val="24"/>
              </w:rPr>
              <w:t>Y</w:t>
            </w: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Pr="008C2298" w:rsidRDefault="00E75430" w:rsidP="00EF5C4B">
            <w:pPr>
              <w:pStyle w:val="FreeForm"/>
              <w:rPr>
                <w:rFonts w:ascii="Helvetica" w:hAnsi="Helvetica"/>
                <w:sz w:val="24"/>
              </w:rPr>
            </w:pPr>
            <w:r>
              <w:rPr>
                <w:rFonts w:ascii="Helvetica" w:hAnsi="Helvetica"/>
                <w:sz w:val="24"/>
              </w:rPr>
              <w:t>Holly Miller – VA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Pr="00537C29" w:rsidRDefault="00E75430" w:rsidP="00EF5C4B">
            <w:pPr>
              <w:pStyle w:val="FreeForm"/>
              <w:rPr>
                <w:rFonts w:ascii="Helvetica" w:hAnsi="Helvetica"/>
                <w:sz w:val="24"/>
              </w:rPr>
            </w:pPr>
            <w:r>
              <w:rPr>
                <w:rFonts w:ascii="Helvetica" w:hAnsi="Helvetica"/>
                <w:sz w:val="24"/>
              </w:rPr>
              <w:t>Charles Gabrial – DoD</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Raisa Ionin</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Pr="00537C29" w:rsidRDefault="00E75430" w:rsidP="00EF5C4B">
            <w:pPr>
              <w:pStyle w:val="FreeForm"/>
              <w:rPr>
                <w:rFonts w:ascii="Helvetica" w:hAnsi="Helvetica"/>
                <w:sz w:val="24"/>
              </w:rPr>
            </w:pPr>
            <w:r>
              <w:rPr>
                <w:rFonts w:ascii="Helvetica" w:hAnsi="Helvetica"/>
                <w:sz w:val="24"/>
              </w:rPr>
              <w:t>Susan Campbell</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Kevin Brady – NIST</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Kathleen Charters</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 xml:space="preserve">Tosh </w:t>
            </w:r>
            <w:proofErr w:type="spellStart"/>
            <w:r>
              <w:rPr>
                <w:rFonts w:ascii="Helvetica" w:hAnsi="Helvetica"/>
                <w:sz w:val="24"/>
              </w:rPr>
              <w:t>Chartner</w:t>
            </w:r>
            <w:proofErr w:type="spellEnd"/>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Coco Tsai</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Huma Munir</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Scott Keller</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r>
              <w:rPr>
                <w:rFonts w:ascii="Helvetica" w:hAnsi="Helvetica"/>
                <w:sz w:val="24"/>
              </w:rPr>
              <w:t>Y</w:t>
            </w: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Nathan Davis</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Sue Thompson - NCPDP</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proofErr w:type="spellStart"/>
            <w:r>
              <w:rPr>
                <w:rFonts w:ascii="Helvetica" w:hAnsi="Helvetica"/>
                <w:sz w:val="24"/>
              </w:rPr>
              <w:t>Sutai</w:t>
            </w:r>
            <w:proofErr w:type="spellEnd"/>
            <w:r>
              <w:rPr>
                <w:rFonts w:ascii="Helvetica" w:hAnsi="Helvetica"/>
                <w:sz w:val="24"/>
              </w:rPr>
              <w:t xml:space="preserve"> Jiang -- DHA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 xml:space="preserve">Tom </w:t>
            </w:r>
            <w:proofErr w:type="spellStart"/>
            <w:r>
              <w:rPr>
                <w:rFonts w:ascii="Helvetica" w:hAnsi="Helvetica"/>
                <w:sz w:val="24"/>
              </w:rPr>
              <w:t>Oniki</w:t>
            </w:r>
            <w:proofErr w:type="spellEnd"/>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r>
              <w:rPr>
                <w:rFonts w:ascii="Helvetica" w:hAnsi="Helvetica"/>
                <w:sz w:val="24"/>
              </w:rPr>
              <w:t>Y</w:t>
            </w: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Jason Lee</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Hakan Lidstrom - FHA PMO</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r>
              <w:rPr>
                <w:rFonts w:ascii="Helvetica" w:hAnsi="Helvetica"/>
                <w:sz w:val="24"/>
              </w:rPr>
              <w:t>Y</w:t>
            </w:r>
          </w:p>
        </w:tc>
      </w:tr>
      <w:tr w:rsidR="00E75430" w:rsidRPr="00BA4E0A" w:rsidTr="00EF5C4B">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Liz McCool</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75430" w:rsidRDefault="00E75430" w:rsidP="00EF5C4B">
            <w:pPr>
              <w:pStyle w:val="FreeForm"/>
              <w:rPr>
                <w:rFonts w:ascii="Helvetica" w:hAnsi="Helvetica"/>
                <w:sz w:val="24"/>
              </w:rPr>
            </w:pPr>
            <w:r>
              <w:rPr>
                <w:rFonts w:ascii="Helvetica" w:hAnsi="Helvetica"/>
                <w:sz w:val="24"/>
              </w:rPr>
              <w:t>Teresa Strickland</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75430" w:rsidRDefault="00E75430" w:rsidP="00EF5C4B">
            <w:pPr>
              <w:pStyle w:val="FreeForm"/>
              <w:rPr>
                <w:rFonts w:ascii="Helvetica" w:hAnsi="Helvetica"/>
                <w:sz w:val="24"/>
              </w:rPr>
            </w:pPr>
          </w:p>
        </w:tc>
      </w:tr>
    </w:tbl>
    <w:p w:rsidR="00E75430" w:rsidRPr="001C333F" w:rsidRDefault="00E75430" w:rsidP="00E75430">
      <w:pPr>
        <w:tabs>
          <w:tab w:val="left" w:pos="2394"/>
          <w:tab w:val="left" w:pos="4534"/>
        </w:tabs>
        <w:rPr>
          <w:rFonts w:cstheme="minorHAnsi"/>
          <w:color w:val="000000"/>
        </w:rPr>
      </w:pPr>
    </w:p>
    <w:p w:rsidR="00E75430" w:rsidRPr="0020249F" w:rsidRDefault="00E75430" w:rsidP="00E75430">
      <w:pPr>
        <w:pStyle w:val="BodyA"/>
      </w:pPr>
    </w:p>
    <w:p w:rsidR="00E75430" w:rsidRDefault="00E75430" w:rsidP="00E75430">
      <w:pPr>
        <w:pStyle w:val="Heading2AA"/>
      </w:pPr>
      <w:r>
        <w:t xml:space="preserve">Agenda </w:t>
      </w:r>
    </w:p>
    <w:p w:rsidR="00E75430" w:rsidRDefault="00E75430" w:rsidP="00E75430">
      <w:pPr>
        <w:pStyle w:val="BodyA"/>
        <w:numPr>
          <w:ilvl w:val="0"/>
          <w:numId w:val="3"/>
        </w:numPr>
        <w:rPr>
          <w:rFonts w:asciiTheme="minorHAnsi" w:hAnsiTheme="minorHAnsi"/>
        </w:rPr>
      </w:pPr>
      <w:r>
        <w:rPr>
          <w:rFonts w:asciiTheme="minorHAnsi" w:hAnsiTheme="minorHAnsi"/>
        </w:rPr>
        <w:t xml:space="preserve">FHIM terminology status </w:t>
      </w:r>
    </w:p>
    <w:p w:rsidR="00E75430" w:rsidRPr="0081781E" w:rsidRDefault="00E75430" w:rsidP="00E75430">
      <w:pPr>
        <w:pStyle w:val="BodyA"/>
        <w:numPr>
          <w:ilvl w:val="0"/>
          <w:numId w:val="3"/>
        </w:numPr>
        <w:rPr>
          <w:rFonts w:asciiTheme="minorHAnsi" w:hAnsiTheme="minorHAnsi"/>
        </w:rPr>
      </w:pPr>
      <w:r>
        <w:rPr>
          <w:rFonts w:asciiTheme="minorHAnsi" w:hAnsiTheme="minorHAnsi"/>
        </w:rPr>
        <w:t>Principle review</w:t>
      </w:r>
    </w:p>
    <w:p w:rsidR="00E75430" w:rsidRPr="00A01A7F" w:rsidRDefault="00E75430" w:rsidP="00E75430">
      <w:pPr>
        <w:pStyle w:val="BodyA"/>
        <w:rPr>
          <w:rFonts w:asciiTheme="minorHAnsi" w:hAnsiTheme="minorHAnsi"/>
        </w:rPr>
      </w:pPr>
    </w:p>
    <w:p w:rsidR="00E75430" w:rsidRDefault="00E75430" w:rsidP="00E75430">
      <w:pPr>
        <w:pStyle w:val="BodyA"/>
      </w:pPr>
      <w:r>
        <w:rPr>
          <w:rFonts w:asciiTheme="minorHAnsi" w:hAnsiTheme="minorHAnsi"/>
        </w:rPr>
        <w:t xml:space="preserve"> </w:t>
      </w:r>
    </w:p>
    <w:p w:rsidR="00E75430" w:rsidRDefault="00E75430" w:rsidP="00E75430">
      <w:pPr>
        <w:pStyle w:val="Heading2AA"/>
      </w:pPr>
      <w:r w:rsidRPr="003E28C4">
        <w:t>Minutes</w:t>
      </w:r>
    </w:p>
    <w:p w:rsidR="00E75430" w:rsidRDefault="00E75430" w:rsidP="00E75430">
      <w:pPr>
        <w:pStyle w:val="BodyA"/>
        <w:rPr>
          <w:rFonts w:asciiTheme="minorHAnsi" w:hAnsiTheme="minorHAnsi"/>
        </w:rPr>
      </w:pPr>
    </w:p>
    <w:p w:rsidR="00E75430" w:rsidRDefault="00E75430" w:rsidP="00E75430">
      <w:pPr>
        <w:pStyle w:val="BodyA"/>
        <w:rPr>
          <w:rFonts w:asciiTheme="minorHAnsi" w:hAnsiTheme="minorHAnsi"/>
        </w:rPr>
      </w:pPr>
      <w:r>
        <w:rPr>
          <w:rFonts w:asciiTheme="minorHAnsi" w:hAnsiTheme="minorHAnsi"/>
        </w:rPr>
        <w:t>Review of status</w:t>
      </w:r>
    </w:p>
    <w:p w:rsidR="00E75430" w:rsidRDefault="00E75430" w:rsidP="00E75430">
      <w:pPr>
        <w:pStyle w:val="BodyA"/>
        <w:rPr>
          <w:rFonts w:asciiTheme="minorHAnsi" w:hAnsiTheme="minorHAnsi"/>
        </w:rPr>
      </w:pPr>
      <w:r>
        <w:rPr>
          <w:rFonts w:asciiTheme="minorHAnsi" w:hAnsiTheme="minorHAnsi"/>
        </w:rPr>
        <w:tab/>
        <w:t>Jay: Send Tom a note on getting lab code histogram</w:t>
      </w:r>
    </w:p>
    <w:p w:rsidR="00E75430" w:rsidRDefault="00E75430" w:rsidP="00E75430">
      <w:pPr>
        <w:pStyle w:val="BodyA"/>
        <w:rPr>
          <w:rFonts w:asciiTheme="minorHAnsi" w:hAnsiTheme="minorHAnsi"/>
        </w:rPr>
      </w:pPr>
      <w:r>
        <w:rPr>
          <w:rFonts w:asciiTheme="minorHAnsi" w:hAnsiTheme="minorHAnsi"/>
        </w:rPr>
        <w:t>NPRM comment: digest terminology standards in one place</w:t>
      </w:r>
    </w:p>
    <w:p w:rsidR="00E75430" w:rsidRDefault="00E75430" w:rsidP="00E75430">
      <w:pPr>
        <w:shd w:val="clear" w:color="auto" w:fill="FFFFFF"/>
        <w:spacing w:before="100" w:beforeAutospacing="1" w:after="100" w:afterAutospacing="1" w:line="270" w:lineRule="atLeast"/>
        <w:rPr>
          <w:rFonts w:ascii="Arial" w:eastAsia="Times New Roman" w:hAnsi="Arial" w:cs="Arial"/>
          <w:color w:val="000000"/>
          <w:sz w:val="18"/>
          <w:szCs w:val="18"/>
        </w:rPr>
      </w:pPr>
      <w:r>
        <w:t xml:space="preserve">Review of principles -- </w:t>
      </w:r>
      <w:r w:rsidR="007448F2">
        <w:t xml:space="preserve">Discussion in process on </w:t>
      </w:r>
      <w:r>
        <w:t># 5</w:t>
      </w:r>
    </w:p>
    <w:p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FHIM values sets shall be implementable.</w:t>
      </w:r>
    </w:p>
    <w:p w:rsidR="00B3411C" w:rsidRDefault="00B3411C" w:rsidP="00D81775">
      <w:pPr>
        <w:pStyle w:val="ListParagraph"/>
        <w:numPr>
          <w:ilvl w:val="1"/>
          <w:numId w:val="2"/>
        </w:numPr>
        <w:shd w:val="clear" w:color="auto" w:fill="FFFFFF"/>
        <w:spacing w:before="100" w:beforeAutospacing="1" w:after="100" w:afterAutospacing="1" w:line="270" w:lineRule="atLeast"/>
        <w:rPr>
          <w:ins w:id="1" w:author="Jay Lyle" w:date="2015-04-15T14:22:00Z"/>
          <w:rFonts w:ascii="Arial" w:eastAsia="Times New Roman" w:hAnsi="Arial" w:cs="Arial"/>
          <w:color w:val="000000"/>
          <w:sz w:val="18"/>
          <w:szCs w:val="18"/>
        </w:rPr>
      </w:pPr>
      <w:r w:rsidRPr="00D81775">
        <w:rPr>
          <w:rFonts w:ascii="Arial" w:eastAsia="Times New Roman" w:hAnsi="Arial" w:cs="Arial"/>
          <w:color w:val="000000"/>
          <w:sz w:val="18"/>
          <w:szCs w:val="18"/>
        </w:rPr>
        <w:t>Publication shall</w:t>
      </w:r>
      <w:del w:id="2" w:author="Jay Lyle" w:date="2015-04-15T14:32:00Z">
        <w:r w:rsidRPr="00D81775" w:rsidDel="005135BF">
          <w:rPr>
            <w:rFonts w:ascii="Arial" w:eastAsia="Times New Roman" w:hAnsi="Arial" w:cs="Arial"/>
            <w:color w:val="000000"/>
            <w:sz w:val="18"/>
            <w:szCs w:val="18"/>
          </w:rPr>
          <w:delText xml:space="preserve"> be extensional</w:delText>
        </w:r>
      </w:del>
      <w:ins w:id="3" w:author="Jay Lyle" w:date="2015-04-15T14:32:00Z">
        <w:r w:rsidR="005135BF">
          <w:rPr>
            <w:rFonts w:ascii="Arial" w:eastAsia="Times New Roman" w:hAnsi="Arial" w:cs="Arial"/>
            <w:color w:val="000000"/>
            <w:sz w:val="18"/>
            <w:szCs w:val="18"/>
          </w:rPr>
          <w:t xml:space="preserve"> </w:t>
        </w:r>
        <w:r w:rsidR="005135BF">
          <w:rPr>
            <w:rFonts w:ascii="Arial" w:eastAsia="Times New Roman" w:hAnsi="Arial" w:cs="Arial"/>
            <w:color w:val="000000"/>
            <w:sz w:val="18"/>
            <w:szCs w:val="18"/>
          </w:rPr>
          <w:t>support distribution of expansion sets</w:t>
        </w:r>
      </w:ins>
      <w:r w:rsidRPr="00D81775">
        <w:rPr>
          <w:rFonts w:ascii="Arial" w:eastAsia="Times New Roman" w:hAnsi="Arial" w:cs="Arial"/>
          <w:color w:val="000000"/>
          <w:sz w:val="18"/>
          <w:szCs w:val="18"/>
        </w:rPr>
        <w:t xml:space="preserve">. </w:t>
      </w:r>
      <w:proofErr w:type="spellStart"/>
      <w:r w:rsidRPr="00D81775">
        <w:rPr>
          <w:rFonts w:ascii="Arial" w:eastAsia="Times New Roman" w:hAnsi="Arial" w:cs="Arial"/>
          <w:color w:val="000000"/>
          <w:sz w:val="18"/>
          <w:szCs w:val="18"/>
        </w:rPr>
        <w:t>Intensional</w:t>
      </w:r>
      <w:proofErr w:type="spellEnd"/>
      <w:r w:rsidRPr="00D81775">
        <w:rPr>
          <w:rFonts w:ascii="Arial" w:eastAsia="Times New Roman" w:hAnsi="Arial" w:cs="Arial"/>
          <w:color w:val="000000"/>
          <w:sz w:val="18"/>
          <w:szCs w:val="18"/>
        </w:rPr>
        <w:t xml:space="preserve"> definitions may be used for authoring.</w:t>
      </w:r>
      <w:ins w:id="4" w:author="Jay Lyle" w:date="2015-04-15T14:31:00Z">
        <w:r w:rsidR="005135BF">
          <w:rPr>
            <w:rFonts w:ascii="Arial" w:eastAsia="Times New Roman" w:hAnsi="Arial" w:cs="Arial"/>
            <w:color w:val="000000"/>
            <w:sz w:val="18"/>
            <w:szCs w:val="18"/>
          </w:rPr>
          <w:t xml:space="preserve"> </w:t>
        </w:r>
      </w:ins>
    </w:p>
    <w:p w:rsidR="00E11056" w:rsidRDefault="00E11056" w:rsidP="00E11056">
      <w:pPr>
        <w:pStyle w:val="ListParagraph"/>
        <w:numPr>
          <w:ilvl w:val="2"/>
          <w:numId w:val="2"/>
        </w:numPr>
        <w:shd w:val="clear" w:color="auto" w:fill="FFFFFF"/>
        <w:spacing w:before="100" w:beforeAutospacing="1" w:after="100" w:afterAutospacing="1" w:line="270" w:lineRule="atLeast"/>
        <w:rPr>
          <w:ins w:id="5" w:author="Jay Lyle" w:date="2015-04-15T14:34:00Z"/>
          <w:rFonts w:ascii="Arial" w:eastAsia="Times New Roman" w:hAnsi="Arial" w:cs="Arial"/>
          <w:color w:val="000000"/>
          <w:sz w:val="18"/>
          <w:szCs w:val="18"/>
        </w:rPr>
        <w:pPrChange w:id="6" w:author="Jay Lyle" w:date="2015-04-15T14:22:00Z">
          <w:pPr>
            <w:pStyle w:val="ListParagraph"/>
            <w:numPr>
              <w:ilvl w:val="1"/>
              <w:numId w:val="2"/>
            </w:numPr>
            <w:shd w:val="clear" w:color="auto" w:fill="FFFFFF"/>
            <w:spacing w:before="100" w:beforeAutospacing="1" w:after="100" w:afterAutospacing="1" w:line="270" w:lineRule="atLeast"/>
            <w:ind w:left="1440" w:hanging="360"/>
          </w:pPr>
        </w:pPrChange>
      </w:pPr>
      <w:ins w:id="7" w:author="Jay Lyle" w:date="2015-04-15T14:22:00Z">
        <w:r>
          <w:rPr>
            <w:rFonts w:ascii="Arial" w:eastAsia="Times New Roman" w:hAnsi="Arial" w:cs="Arial"/>
            <w:color w:val="000000"/>
            <w:sz w:val="18"/>
            <w:szCs w:val="18"/>
          </w:rPr>
          <w:t>Case: anatomical or acquired body site.</w:t>
        </w:r>
      </w:ins>
      <w:ins w:id="8" w:author="Jay Lyle" w:date="2015-04-15T14:23:00Z">
        <w:r>
          <w:rPr>
            <w:rFonts w:ascii="Arial" w:eastAsia="Times New Roman" w:hAnsi="Arial" w:cs="Arial"/>
            <w:color w:val="000000"/>
            <w:sz w:val="18"/>
            <w:szCs w:val="18"/>
          </w:rPr>
          <w:t xml:space="preserve"> </w:t>
        </w:r>
      </w:ins>
      <w:ins w:id="9" w:author="Jay Lyle" w:date="2015-04-15T14:33:00Z">
        <w:r w:rsidR="005135BF">
          <w:rPr>
            <w:rFonts w:ascii="Arial" w:eastAsia="Times New Roman" w:hAnsi="Arial" w:cs="Arial"/>
            <w:color w:val="000000"/>
            <w:sz w:val="18"/>
            <w:szCs w:val="18"/>
          </w:rPr>
          <w:t>C</w:t>
        </w:r>
      </w:ins>
      <w:ins w:id="10" w:author="Jay Lyle" w:date="2015-04-15T14:23:00Z">
        <w:r>
          <w:rPr>
            <w:rFonts w:ascii="Arial" w:eastAsia="Times New Roman" w:hAnsi="Arial" w:cs="Arial"/>
            <w:color w:val="000000"/>
            <w:sz w:val="18"/>
            <w:szCs w:val="18"/>
          </w:rPr>
          <w:t>urrently documented definition</w:t>
        </w:r>
      </w:ins>
      <w:ins w:id="11" w:author="Jay Lyle" w:date="2015-04-15T14:33:00Z">
        <w:r w:rsidR="005135BF">
          <w:rPr>
            <w:rFonts w:ascii="Arial" w:eastAsia="Times New Roman" w:hAnsi="Arial" w:cs="Arial"/>
            <w:color w:val="000000"/>
            <w:sz w:val="18"/>
            <w:szCs w:val="18"/>
          </w:rPr>
          <w:t xml:space="preserve"> is </w:t>
        </w:r>
        <w:proofErr w:type="spellStart"/>
        <w:r w:rsidR="005135BF">
          <w:rPr>
            <w:rFonts w:ascii="Arial" w:eastAsia="Times New Roman" w:hAnsi="Arial" w:cs="Arial"/>
            <w:color w:val="000000"/>
            <w:sz w:val="18"/>
            <w:szCs w:val="18"/>
          </w:rPr>
          <w:t>intensional</w:t>
        </w:r>
      </w:ins>
      <w:proofErr w:type="spellEnd"/>
      <w:ins w:id="12" w:author="Jay Lyle" w:date="2015-04-15T14:40:00Z">
        <w:r w:rsidR="005135BF">
          <w:rPr>
            <w:rFonts w:ascii="Arial" w:eastAsia="Times New Roman" w:hAnsi="Arial" w:cs="Arial"/>
            <w:color w:val="000000"/>
            <w:sz w:val="18"/>
            <w:szCs w:val="18"/>
          </w:rPr>
          <w:t>; we’ll need VSAC to support expansion</w:t>
        </w:r>
      </w:ins>
      <w:ins w:id="13" w:author="Jay Lyle" w:date="2015-04-15T14:23:00Z">
        <w:r>
          <w:rPr>
            <w:rFonts w:ascii="Arial" w:eastAsia="Times New Roman" w:hAnsi="Arial" w:cs="Arial"/>
            <w:color w:val="000000"/>
            <w:sz w:val="18"/>
            <w:szCs w:val="18"/>
          </w:rPr>
          <w:t>.</w:t>
        </w:r>
      </w:ins>
    </w:p>
    <w:p w:rsidR="005135BF" w:rsidRDefault="005135BF" w:rsidP="00E11056">
      <w:pPr>
        <w:pStyle w:val="ListParagraph"/>
        <w:numPr>
          <w:ilvl w:val="2"/>
          <w:numId w:val="2"/>
        </w:numPr>
        <w:shd w:val="clear" w:color="auto" w:fill="FFFFFF"/>
        <w:spacing w:before="100" w:beforeAutospacing="1" w:after="100" w:afterAutospacing="1" w:line="270" w:lineRule="atLeast"/>
        <w:rPr>
          <w:ins w:id="14" w:author="Jay Lyle" w:date="2015-04-15T14:35:00Z"/>
          <w:rFonts w:ascii="Arial" w:eastAsia="Times New Roman" w:hAnsi="Arial" w:cs="Arial"/>
          <w:color w:val="000000"/>
          <w:sz w:val="18"/>
          <w:szCs w:val="18"/>
        </w:rPr>
        <w:pPrChange w:id="15" w:author="Jay Lyle" w:date="2015-04-15T14:22:00Z">
          <w:pPr>
            <w:pStyle w:val="ListParagraph"/>
            <w:numPr>
              <w:ilvl w:val="1"/>
              <w:numId w:val="2"/>
            </w:numPr>
            <w:shd w:val="clear" w:color="auto" w:fill="FFFFFF"/>
            <w:spacing w:before="100" w:beforeAutospacing="1" w:after="100" w:afterAutospacing="1" w:line="270" w:lineRule="atLeast"/>
            <w:ind w:left="1440" w:hanging="360"/>
          </w:pPr>
        </w:pPrChange>
      </w:pPr>
      <w:ins w:id="16" w:author="Jay Lyle" w:date="2015-04-15T14:34:00Z">
        <w:r w:rsidRPr="005135BF">
          <w:rPr>
            <w:rFonts w:ascii="Arial" w:eastAsia="Times New Roman" w:hAnsi="Arial" w:cs="Arial"/>
            <w:b/>
            <w:color w:val="000000"/>
            <w:sz w:val="18"/>
            <w:szCs w:val="18"/>
            <w:rPrChange w:id="17" w:author="Jay Lyle" w:date="2015-04-15T14:39:00Z">
              <w:rPr>
                <w:rFonts w:ascii="Arial" w:eastAsia="Times New Roman" w:hAnsi="Arial" w:cs="Arial"/>
                <w:color w:val="000000"/>
                <w:sz w:val="18"/>
                <w:szCs w:val="18"/>
              </w:rPr>
            </w:rPrChange>
          </w:rPr>
          <w:t>Open item</w:t>
        </w:r>
        <w:r>
          <w:rPr>
            <w:rFonts w:ascii="Arial" w:eastAsia="Times New Roman" w:hAnsi="Arial" w:cs="Arial"/>
            <w:color w:val="000000"/>
            <w:sz w:val="18"/>
            <w:szCs w:val="18"/>
          </w:rPr>
          <w:t>: define value set definition stability.</w:t>
        </w:r>
      </w:ins>
    </w:p>
    <w:p w:rsidR="005135BF" w:rsidRDefault="005135BF" w:rsidP="005135BF">
      <w:pPr>
        <w:pStyle w:val="ListParagraph"/>
        <w:numPr>
          <w:ilvl w:val="3"/>
          <w:numId w:val="2"/>
        </w:numPr>
        <w:shd w:val="clear" w:color="auto" w:fill="FFFFFF"/>
        <w:spacing w:before="100" w:beforeAutospacing="1" w:after="100" w:afterAutospacing="1" w:line="270" w:lineRule="atLeast"/>
        <w:rPr>
          <w:ins w:id="18" w:author="Jay Lyle" w:date="2015-04-15T14:37:00Z"/>
          <w:rFonts w:ascii="Arial" w:eastAsia="Times New Roman" w:hAnsi="Arial" w:cs="Arial"/>
          <w:color w:val="000000"/>
          <w:sz w:val="18"/>
          <w:szCs w:val="18"/>
        </w:rPr>
        <w:pPrChange w:id="19" w:author="Jay Lyle" w:date="2015-04-15T14:35:00Z">
          <w:pPr>
            <w:pStyle w:val="ListParagraph"/>
            <w:numPr>
              <w:ilvl w:val="1"/>
              <w:numId w:val="2"/>
            </w:numPr>
            <w:shd w:val="clear" w:color="auto" w:fill="FFFFFF"/>
            <w:spacing w:before="100" w:beforeAutospacing="1" w:after="100" w:afterAutospacing="1" w:line="270" w:lineRule="atLeast"/>
            <w:ind w:left="1440" w:hanging="360"/>
          </w:pPr>
        </w:pPrChange>
      </w:pPr>
      <w:ins w:id="20" w:author="Jay Lyle" w:date="2015-04-15T14:35:00Z">
        <w:r>
          <w:rPr>
            <w:rFonts w:ascii="Arial" w:eastAsia="Times New Roman" w:hAnsi="Arial" w:cs="Arial"/>
            <w:color w:val="000000"/>
            <w:sz w:val="18"/>
            <w:szCs w:val="18"/>
          </w:rPr>
          <w:t>Include expansion identifiers?</w:t>
        </w:r>
      </w:ins>
    </w:p>
    <w:p w:rsidR="005135BF" w:rsidRDefault="005135BF" w:rsidP="005135BF">
      <w:pPr>
        <w:pStyle w:val="ListParagraph"/>
        <w:numPr>
          <w:ilvl w:val="3"/>
          <w:numId w:val="2"/>
        </w:numPr>
        <w:shd w:val="clear" w:color="auto" w:fill="FFFFFF"/>
        <w:spacing w:before="100" w:beforeAutospacing="1" w:after="100" w:afterAutospacing="1" w:line="270" w:lineRule="atLeast"/>
        <w:rPr>
          <w:ins w:id="21" w:author="Jay Lyle" w:date="2015-04-15T14:43:00Z"/>
          <w:rFonts w:ascii="Arial" w:eastAsia="Times New Roman" w:hAnsi="Arial" w:cs="Arial"/>
          <w:color w:val="000000"/>
          <w:sz w:val="18"/>
          <w:szCs w:val="18"/>
        </w:rPr>
        <w:pPrChange w:id="22" w:author="Jay Lyle" w:date="2015-04-15T14:35:00Z">
          <w:pPr>
            <w:pStyle w:val="ListParagraph"/>
            <w:numPr>
              <w:ilvl w:val="1"/>
              <w:numId w:val="2"/>
            </w:numPr>
            <w:shd w:val="clear" w:color="auto" w:fill="FFFFFF"/>
            <w:spacing w:before="100" w:beforeAutospacing="1" w:after="100" w:afterAutospacing="1" w:line="270" w:lineRule="atLeast"/>
            <w:ind w:left="1440" w:hanging="360"/>
          </w:pPr>
        </w:pPrChange>
      </w:pPr>
      <w:ins w:id="23" w:author="Jay Lyle" w:date="2015-04-15T14:37:00Z">
        <w:r>
          <w:rPr>
            <w:rFonts w:ascii="Arial" w:eastAsia="Times New Roman" w:hAnsi="Arial" w:cs="Arial"/>
            <w:color w:val="000000"/>
            <w:sz w:val="18"/>
            <w:szCs w:val="18"/>
          </w:rPr>
          <w:t xml:space="preserve">Address binding stability </w:t>
        </w:r>
      </w:ins>
      <w:ins w:id="24" w:author="Jay Lyle" w:date="2015-04-15T14:39:00Z">
        <w:r>
          <w:rPr>
            <w:rFonts w:ascii="Arial" w:eastAsia="Times New Roman" w:hAnsi="Arial" w:cs="Arial"/>
            <w:color w:val="000000"/>
            <w:sz w:val="18"/>
            <w:szCs w:val="18"/>
          </w:rPr>
          <w:t xml:space="preserve">(FHIM) </w:t>
        </w:r>
      </w:ins>
      <w:ins w:id="25" w:author="Jay Lyle" w:date="2015-04-15T14:37:00Z">
        <w:r>
          <w:rPr>
            <w:rFonts w:ascii="Arial" w:eastAsia="Times New Roman" w:hAnsi="Arial" w:cs="Arial"/>
            <w:color w:val="000000"/>
            <w:sz w:val="18"/>
            <w:szCs w:val="18"/>
          </w:rPr>
          <w:t>&amp; definition stability</w:t>
        </w:r>
      </w:ins>
      <w:ins w:id="26" w:author="Jay Lyle" w:date="2015-04-15T14:39:00Z">
        <w:r>
          <w:rPr>
            <w:rFonts w:ascii="Arial" w:eastAsia="Times New Roman" w:hAnsi="Arial" w:cs="Arial"/>
            <w:color w:val="000000"/>
            <w:sz w:val="18"/>
            <w:szCs w:val="18"/>
          </w:rPr>
          <w:t xml:space="preserve"> (VSAC)</w:t>
        </w:r>
      </w:ins>
      <w:ins w:id="27" w:author="Jay Lyle" w:date="2015-04-15T14:37:00Z">
        <w:r>
          <w:rPr>
            <w:rFonts w:ascii="Arial" w:eastAsia="Times New Roman" w:hAnsi="Arial" w:cs="Arial"/>
            <w:color w:val="000000"/>
            <w:sz w:val="18"/>
            <w:szCs w:val="18"/>
          </w:rPr>
          <w:t>.</w:t>
        </w:r>
      </w:ins>
    </w:p>
    <w:p w:rsidR="002654C1" w:rsidRPr="00D81775" w:rsidRDefault="002654C1" w:rsidP="005135BF">
      <w:pPr>
        <w:pStyle w:val="ListParagraph"/>
        <w:numPr>
          <w:ilvl w:val="3"/>
          <w:numId w:val="2"/>
        </w:numPr>
        <w:shd w:val="clear" w:color="auto" w:fill="FFFFFF"/>
        <w:spacing w:before="100" w:beforeAutospacing="1" w:after="100" w:afterAutospacing="1" w:line="270" w:lineRule="atLeast"/>
        <w:rPr>
          <w:rFonts w:ascii="Arial" w:eastAsia="Times New Roman" w:hAnsi="Arial" w:cs="Arial"/>
          <w:color w:val="000000"/>
          <w:sz w:val="18"/>
          <w:szCs w:val="18"/>
        </w:rPr>
        <w:pPrChange w:id="28" w:author="Jay Lyle" w:date="2015-04-15T14:35:00Z">
          <w:pPr>
            <w:pStyle w:val="ListParagraph"/>
            <w:numPr>
              <w:ilvl w:val="1"/>
              <w:numId w:val="2"/>
            </w:numPr>
            <w:shd w:val="clear" w:color="auto" w:fill="FFFFFF"/>
            <w:spacing w:before="100" w:beforeAutospacing="1" w:after="100" w:afterAutospacing="1" w:line="270" w:lineRule="atLeast"/>
            <w:ind w:left="1440" w:hanging="360"/>
          </w:pPr>
        </w:pPrChange>
      </w:pPr>
      <w:ins w:id="29" w:author="Jay Lyle" w:date="2015-04-15T14:43:00Z">
        <w:r>
          <w:rPr>
            <w:rFonts w:ascii="Arial" w:eastAsia="Times New Roman" w:hAnsi="Arial" w:cs="Arial"/>
            <w:color w:val="000000"/>
            <w:sz w:val="18"/>
            <w:szCs w:val="18"/>
          </w:rPr>
          <w:lastRenderedPageBreak/>
          <w:t>Schedule a special meeting, with concrete examples.</w:t>
        </w:r>
      </w:ins>
    </w:p>
    <w:p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They shall be provided to implementers via an open and accessible interface.</w:t>
      </w:r>
    </w:p>
    <w:p w:rsidR="0041039E" w:rsidRDefault="00B3411C" w:rsidP="00D81775">
      <w:pPr>
        <w:pStyle w:val="ListParagraph"/>
        <w:numPr>
          <w:ilvl w:val="2"/>
          <w:numId w:val="2"/>
        </w:numPr>
        <w:shd w:val="clear" w:color="auto" w:fill="FFFFFF"/>
        <w:spacing w:before="100" w:beforeAutospacing="1" w:after="100" w:afterAutospacing="1" w:line="270" w:lineRule="atLeast"/>
        <w:rPr>
          <w:ins w:id="30" w:author="Jay Lyle" w:date="2015-04-15T12:33:00Z"/>
          <w:rFonts w:ascii="Arial" w:eastAsia="Times New Roman" w:hAnsi="Arial" w:cs="Arial"/>
          <w:color w:val="000000"/>
          <w:sz w:val="18"/>
          <w:szCs w:val="18"/>
        </w:rPr>
      </w:pPr>
      <w:r w:rsidRPr="00D81775">
        <w:rPr>
          <w:rFonts w:ascii="Arial" w:eastAsia="Times New Roman" w:hAnsi="Arial" w:cs="Arial"/>
          <w:color w:val="000000"/>
          <w:sz w:val="18"/>
          <w:szCs w:val="18"/>
        </w:rPr>
        <w:t xml:space="preserve">This </w:t>
      </w:r>
      <w:del w:id="31" w:author="Jay Lyle" w:date="2015-04-15T12:33:00Z">
        <w:r w:rsidRPr="00D81775" w:rsidDel="0041039E">
          <w:rPr>
            <w:rFonts w:ascii="Arial" w:eastAsia="Times New Roman" w:hAnsi="Arial" w:cs="Arial"/>
            <w:color w:val="000000"/>
            <w:sz w:val="18"/>
            <w:szCs w:val="18"/>
          </w:rPr>
          <w:delText xml:space="preserve">has been </w:delText>
        </w:r>
      </w:del>
      <w:ins w:id="32" w:author="Jay Lyle" w:date="2015-04-15T12:33:00Z">
        <w:r w:rsidR="0041039E">
          <w:rPr>
            <w:rFonts w:ascii="Arial" w:eastAsia="Times New Roman" w:hAnsi="Arial" w:cs="Arial"/>
            <w:color w:val="000000"/>
            <w:sz w:val="18"/>
            <w:szCs w:val="18"/>
          </w:rPr>
          <w:t xml:space="preserve">was </w:t>
        </w:r>
      </w:ins>
      <w:r w:rsidRPr="00D81775">
        <w:rPr>
          <w:rFonts w:ascii="Arial" w:eastAsia="Times New Roman" w:hAnsi="Arial" w:cs="Arial"/>
          <w:color w:val="000000"/>
          <w:sz w:val="18"/>
          <w:szCs w:val="18"/>
        </w:rPr>
        <w:t>PHIN VADS (phinvads.cdc.gov/)</w:t>
      </w:r>
    </w:p>
    <w:p w:rsidR="00B3411C" w:rsidRDefault="0041039E" w:rsidP="00D81775">
      <w:pPr>
        <w:pStyle w:val="ListParagraph"/>
        <w:numPr>
          <w:ilvl w:val="2"/>
          <w:numId w:val="2"/>
        </w:numPr>
        <w:shd w:val="clear" w:color="auto" w:fill="FFFFFF"/>
        <w:spacing w:before="100" w:beforeAutospacing="1" w:after="100" w:afterAutospacing="1" w:line="270" w:lineRule="atLeast"/>
        <w:rPr>
          <w:ins w:id="33" w:author="Jay Lyle" w:date="2015-04-15T12:33:00Z"/>
          <w:rFonts w:ascii="Arial" w:eastAsia="Times New Roman" w:hAnsi="Arial" w:cs="Arial"/>
          <w:color w:val="000000"/>
          <w:sz w:val="18"/>
          <w:szCs w:val="18"/>
        </w:rPr>
      </w:pPr>
      <w:ins w:id="34" w:author="Jay Lyle" w:date="2015-04-15T12:33:00Z">
        <w:r>
          <w:rPr>
            <w:rFonts w:ascii="Arial" w:eastAsia="Times New Roman" w:hAnsi="Arial" w:cs="Arial"/>
            <w:color w:val="000000"/>
            <w:sz w:val="18"/>
            <w:szCs w:val="18"/>
          </w:rPr>
          <w:t xml:space="preserve">It is now </w:t>
        </w:r>
      </w:ins>
      <w:del w:id="35" w:author="Jay Lyle" w:date="2015-04-15T12:33:00Z">
        <w:r w:rsidR="00B3411C" w:rsidRPr="00D81775" w:rsidDel="0041039E">
          <w:rPr>
            <w:rFonts w:ascii="Arial" w:eastAsia="Times New Roman" w:hAnsi="Arial" w:cs="Arial"/>
            <w:color w:val="000000"/>
            <w:sz w:val="18"/>
            <w:szCs w:val="18"/>
          </w:rPr>
          <w:delText xml:space="preserve">, but we plan to begin using </w:delText>
        </w:r>
      </w:del>
      <w:r w:rsidR="00B3411C" w:rsidRPr="00D81775">
        <w:rPr>
          <w:rFonts w:ascii="Arial" w:eastAsia="Times New Roman" w:hAnsi="Arial" w:cs="Arial"/>
          <w:color w:val="000000"/>
          <w:sz w:val="18"/>
          <w:szCs w:val="18"/>
        </w:rPr>
        <w:t>VSAC (vsac.nlm.nih.gov)</w:t>
      </w:r>
      <w:del w:id="36" w:author="Jay Lyle" w:date="2015-04-15T12:33:00Z">
        <w:r w:rsidR="00B3411C" w:rsidRPr="00D81775" w:rsidDel="0041039E">
          <w:rPr>
            <w:rFonts w:ascii="Arial" w:eastAsia="Times New Roman" w:hAnsi="Arial" w:cs="Arial"/>
            <w:color w:val="000000"/>
            <w:sz w:val="18"/>
            <w:szCs w:val="18"/>
          </w:rPr>
          <w:delText xml:space="preserve"> when it is available</w:delText>
        </w:r>
      </w:del>
      <w:r w:rsidR="00B3411C" w:rsidRPr="00D81775">
        <w:rPr>
          <w:rFonts w:ascii="Arial" w:eastAsia="Times New Roman" w:hAnsi="Arial" w:cs="Arial"/>
          <w:color w:val="000000"/>
          <w:sz w:val="18"/>
          <w:szCs w:val="18"/>
        </w:rPr>
        <w:t>.</w:t>
      </w:r>
    </w:p>
    <w:p w:rsidR="0041039E" w:rsidRPr="00D81775" w:rsidRDefault="002654C1" w:rsidP="00D81775">
      <w:pPr>
        <w:pStyle w:val="ListParagraph"/>
        <w:numPr>
          <w:ilvl w:val="2"/>
          <w:numId w:val="2"/>
        </w:numPr>
        <w:shd w:val="clear" w:color="auto" w:fill="FFFFFF"/>
        <w:spacing w:before="100" w:beforeAutospacing="1" w:after="100" w:afterAutospacing="1" w:line="270" w:lineRule="atLeast"/>
        <w:rPr>
          <w:rFonts w:ascii="Arial" w:eastAsia="Times New Roman" w:hAnsi="Arial" w:cs="Arial"/>
          <w:color w:val="000000"/>
          <w:sz w:val="18"/>
          <w:szCs w:val="18"/>
        </w:rPr>
      </w:pPr>
      <w:ins w:id="37" w:author="Jay Lyle" w:date="2015-04-15T14:41:00Z">
        <w:r w:rsidRPr="002654C1">
          <w:rPr>
            <w:rFonts w:ascii="Arial" w:eastAsia="Times New Roman" w:hAnsi="Arial" w:cs="Arial"/>
            <w:b/>
            <w:color w:val="000000"/>
            <w:sz w:val="18"/>
            <w:szCs w:val="18"/>
            <w:rPrChange w:id="38" w:author="Jay Lyle" w:date="2015-04-15T14:41:00Z">
              <w:rPr>
                <w:rFonts w:ascii="Arial" w:eastAsia="Times New Roman" w:hAnsi="Arial" w:cs="Arial"/>
                <w:color w:val="000000"/>
                <w:sz w:val="18"/>
                <w:szCs w:val="18"/>
              </w:rPr>
            </w:rPrChange>
          </w:rPr>
          <w:t>Open item</w:t>
        </w:r>
        <w:r>
          <w:rPr>
            <w:rFonts w:ascii="Arial" w:eastAsia="Times New Roman" w:hAnsi="Arial" w:cs="Arial"/>
            <w:color w:val="000000"/>
            <w:sz w:val="18"/>
            <w:szCs w:val="18"/>
          </w:rPr>
          <w:t xml:space="preserve">: </w:t>
        </w:r>
      </w:ins>
      <w:ins w:id="39" w:author="Jay Lyle" w:date="2015-04-15T12:33:00Z">
        <w:r w:rsidR="0041039E">
          <w:rPr>
            <w:rFonts w:ascii="Arial" w:eastAsia="Times New Roman" w:hAnsi="Arial" w:cs="Arial"/>
            <w:color w:val="000000"/>
            <w:sz w:val="18"/>
            <w:szCs w:val="18"/>
          </w:rPr>
          <w:t>We still need a way to share VSAC drafts with stakeholders.</w:t>
        </w:r>
      </w:ins>
    </w:p>
    <w:p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FHIM values sets shall follow standards where possible.</w:t>
      </w:r>
    </w:p>
    <w:p w:rsidR="00B3411C" w:rsidRDefault="00B3411C" w:rsidP="00D81775">
      <w:pPr>
        <w:pStyle w:val="ListParagraph"/>
        <w:numPr>
          <w:ilvl w:val="1"/>
          <w:numId w:val="2"/>
        </w:numPr>
        <w:shd w:val="clear" w:color="auto" w:fill="FFFFFF"/>
        <w:spacing w:before="100" w:beforeAutospacing="1" w:after="100" w:afterAutospacing="1" w:line="270" w:lineRule="atLeast"/>
        <w:rPr>
          <w:ins w:id="40" w:author="Jay Lyle" w:date="2015-04-15T14:47:00Z"/>
          <w:rFonts w:ascii="Arial" w:eastAsia="Times New Roman" w:hAnsi="Arial" w:cs="Arial"/>
          <w:color w:val="000000"/>
          <w:sz w:val="18"/>
          <w:szCs w:val="18"/>
        </w:rPr>
      </w:pPr>
      <w:r w:rsidRPr="00D81775">
        <w:rPr>
          <w:rFonts w:ascii="Arial" w:eastAsia="Times New Roman" w:hAnsi="Arial" w:cs="Arial"/>
          <w:color w:val="000000"/>
          <w:sz w:val="18"/>
          <w:szCs w:val="18"/>
        </w:rPr>
        <w:t>The authors shall document preferred systems for domains, starting with HITSP C-80</w:t>
      </w:r>
      <w:ins w:id="41" w:author="Jay Lyle" w:date="2015-04-15T14:49:00Z">
        <w:r w:rsidR="002654C1">
          <w:rPr>
            <w:rFonts w:ascii="Arial" w:eastAsia="Times New Roman" w:hAnsi="Arial" w:cs="Arial"/>
            <w:color w:val="000000"/>
            <w:sz w:val="18"/>
            <w:szCs w:val="18"/>
          </w:rPr>
          <w:t xml:space="preserve"> and ONC guidance in Meaningful Use</w:t>
        </w:r>
      </w:ins>
      <w:ins w:id="42" w:author="Jay Lyle" w:date="2015-04-15T14:50:00Z">
        <w:r w:rsidR="002654C1">
          <w:rPr>
            <w:rFonts w:ascii="Arial" w:eastAsia="Times New Roman" w:hAnsi="Arial" w:cs="Arial"/>
            <w:color w:val="000000"/>
            <w:sz w:val="18"/>
            <w:szCs w:val="18"/>
          </w:rPr>
          <w:t>, and adapting to changes</w:t>
        </w:r>
        <w:r w:rsidR="005E0BB8">
          <w:rPr>
            <w:rFonts w:ascii="Arial" w:eastAsia="Times New Roman" w:hAnsi="Arial" w:cs="Arial"/>
            <w:color w:val="000000"/>
            <w:sz w:val="18"/>
            <w:szCs w:val="18"/>
          </w:rPr>
          <w:t xml:space="preserve"> where appropriate</w:t>
        </w:r>
      </w:ins>
      <w:r w:rsidRPr="00D81775">
        <w:rPr>
          <w:rFonts w:ascii="Arial" w:eastAsia="Times New Roman" w:hAnsi="Arial" w:cs="Arial"/>
          <w:color w:val="000000"/>
          <w:sz w:val="18"/>
          <w:szCs w:val="18"/>
        </w:rPr>
        <w:t>.</w:t>
      </w:r>
    </w:p>
    <w:p w:rsidR="002654C1" w:rsidRPr="00D81775" w:rsidRDefault="002654C1" w:rsidP="002654C1">
      <w:pPr>
        <w:pStyle w:val="ListParagraph"/>
        <w:numPr>
          <w:ilvl w:val="2"/>
          <w:numId w:val="2"/>
        </w:numPr>
        <w:shd w:val="clear" w:color="auto" w:fill="FFFFFF"/>
        <w:spacing w:before="100" w:beforeAutospacing="1" w:after="100" w:afterAutospacing="1" w:line="270" w:lineRule="atLeast"/>
        <w:rPr>
          <w:rFonts w:ascii="Arial" w:eastAsia="Times New Roman" w:hAnsi="Arial" w:cs="Arial"/>
          <w:color w:val="000000"/>
          <w:sz w:val="18"/>
          <w:szCs w:val="18"/>
        </w:rPr>
        <w:pPrChange w:id="43" w:author="Jay Lyle" w:date="2015-04-15T14:47:00Z">
          <w:pPr>
            <w:pStyle w:val="ListParagraph"/>
            <w:numPr>
              <w:ilvl w:val="1"/>
              <w:numId w:val="2"/>
            </w:numPr>
            <w:shd w:val="clear" w:color="auto" w:fill="FFFFFF"/>
            <w:spacing w:before="100" w:beforeAutospacing="1" w:after="100" w:afterAutospacing="1" w:line="270" w:lineRule="atLeast"/>
            <w:ind w:left="1440" w:hanging="360"/>
          </w:pPr>
        </w:pPrChange>
      </w:pPr>
      <w:ins w:id="44" w:author="Jay Lyle" w:date="2015-04-15T14:47:00Z">
        <w:r>
          <w:rPr>
            <w:rFonts w:ascii="Arial" w:eastAsia="Times New Roman" w:hAnsi="Arial" w:cs="Arial"/>
            <w:color w:val="000000"/>
            <w:sz w:val="18"/>
            <w:szCs w:val="18"/>
          </w:rPr>
          <w:t xml:space="preserve">Need to document </w:t>
        </w:r>
      </w:ins>
      <w:ins w:id="45" w:author="Jay Lyle" w:date="2015-04-15T14:51:00Z">
        <w:r w:rsidR="005E0BB8">
          <w:rPr>
            <w:rFonts w:ascii="Arial" w:eastAsia="Times New Roman" w:hAnsi="Arial" w:cs="Arial"/>
            <w:color w:val="000000"/>
            <w:sz w:val="18"/>
            <w:szCs w:val="18"/>
          </w:rPr>
          <w:t xml:space="preserve">provenance, including </w:t>
        </w:r>
      </w:ins>
      <w:ins w:id="46" w:author="Jay Lyle" w:date="2015-04-15T14:47:00Z">
        <w:r>
          <w:rPr>
            <w:rFonts w:ascii="Arial" w:eastAsia="Times New Roman" w:hAnsi="Arial" w:cs="Arial"/>
            <w:color w:val="000000"/>
            <w:sz w:val="18"/>
            <w:szCs w:val="18"/>
          </w:rPr>
          <w:t>participants</w:t>
        </w:r>
        <w:r w:rsidR="005E0BB8">
          <w:rPr>
            <w:rFonts w:ascii="Arial" w:eastAsia="Times New Roman" w:hAnsi="Arial" w:cs="Arial"/>
            <w:color w:val="000000"/>
            <w:sz w:val="18"/>
            <w:szCs w:val="18"/>
          </w:rPr>
          <w:t>.</w:t>
        </w:r>
      </w:ins>
    </w:p>
    <w:p w:rsidR="00B3411C" w:rsidRPr="00D81775" w:rsidDel="005E0BB8" w:rsidRDefault="00B3411C" w:rsidP="00D81775">
      <w:pPr>
        <w:pStyle w:val="ListParagraph"/>
        <w:numPr>
          <w:ilvl w:val="1"/>
          <w:numId w:val="2"/>
        </w:numPr>
        <w:shd w:val="clear" w:color="auto" w:fill="FFFFFF"/>
        <w:spacing w:before="100" w:beforeAutospacing="1" w:after="100" w:afterAutospacing="1" w:line="270" w:lineRule="atLeast"/>
        <w:rPr>
          <w:del w:id="47" w:author="Jay Lyle" w:date="2015-04-15T14:54:00Z"/>
          <w:rFonts w:ascii="Arial" w:eastAsia="Times New Roman" w:hAnsi="Arial" w:cs="Arial"/>
          <w:color w:val="000000"/>
          <w:sz w:val="18"/>
          <w:szCs w:val="18"/>
        </w:rPr>
      </w:pPr>
      <w:del w:id="48" w:author="Jay Lyle" w:date="2015-04-15T14:54:00Z">
        <w:r w:rsidRPr="00D81775" w:rsidDel="005E0BB8">
          <w:rPr>
            <w:rFonts w:ascii="Arial" w:eastAsia="Times New Roman" w:hAnsi="Arial" w:cs="Arial"/>
            <w:color w:val="000000"/>
            <w:sz w:val="18"/>
            <w:szCs w:val="18"/>
          </w:rPr>
          <w:delText>Clinical concepts shall be taken from SNOMED CT, or a SNOMED CT extension.</w:delText>
        </w:r>
      </w:del>
    </w:p>
    <w:p w:rsidR="00B3411C" w:rsidRPr="00D81775" w:rsidDel="005E0BB8" w:rsidRDefault="00B3411C" w:rsidP="00D81775">
      <w:pPr>
        <w:pStyle w:val="ListParagraph"/>
        <w:numPr>
          <w:ilvl w:val="2"/>
          <w:numId w:val="2"/>
        </w:numPr>
        <w:shd w:val="clear" w:color="auto" w:fill="FFFFFF"/>
        <w:spacing w:before="100" w:beforeAutospacing="1" w:after="100" w:afterAutospacing="1" w:line="270" w:lineRule="atLeast"/>
        <w:rPr>
          <w:del w:id="49" w:author="Jay Lyle" w:date="2015-04-15T14:54:00Z"/>
          <w:rFonts w:ascii="Arial" w:eastAsia="Times New Roman" w:hAnsi="Arial" w:cs="Arial"/>
          <w:color w:val="000000"/>
          <w:sz w:val="18"/>
          <w:szCs w:val="18"/>
        </w:rPr>
      </w:pPr>
      <w:del w:id="50" w:author="Jay Lyle" w:date="2015-04-15T14:54:00Z">
        <w:r w:rsidRPr="00D81775" w:rsidDel="005E0BB8">
          <w:rPr>
            <w:rFonts w:ascii="Arial" w:eastAsia="Times New Roman" w:hAnsi="Arial" w:cs="Arial"/>
            <w:color w:val="000000"/>
            <w:sz w:val="18"/>
            <w:szCs w:val="18"/>
          </w:rPr>
          <w:delText>Where we modify an existing value set that does not use SCT, we will migrate the included contents into SCT.</w:delText>
        </w:r>
      </w:del>
    </w:p>
    <w:p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We will harmonize with HL7 Value Set Definition standard once it is complete.</w:t>
      </w:r>
    </w:p>
    <w:p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FHIM values sets shall be versioned.</w:t>
      </w:r>
    </w:p>
    <w:p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 xml:space="preserve">Scheme </w:t>
      </w:r>
      <w:proofErr w:type="spellStart"/>
      <w:r w:rsidRPr="00D81775">
        <w:rPr>
          <w:rFonts w:ascii="Arial" w:eastAsia="Times New Roman" w:hAnsi="Arial" w:cs="Arial"/>
          <w:color w:val="000000"/>
          <w:sz w:val="18"/>
          <w:szCs w:val="18"/>
        </w:rPr>
        <w:t>tbd</w:t>
      </w:r>
      <w:proofErr w:type="spellEnd"/>
      <w:ins w:id="51" w:author="Jay Lyle" w:date="2015-04-15T12:34:00Z">
        <w:r w:rsidR="0041039E">
          <w:rPr>
            <w:rFonts w:ascii="Arial" w:eastAsia="Times New Roman" w:hAnsi="Arial" w:cs="Arial"/>
            <w:color w:val="000000"/>
            <w:sz w:val="18"/>
            <w:szCs w:val="18"/>
          </w:rPr>
          <w:t>*</w:t>
        </w:r>
      </w:ins>
    </w:p>
    <w:p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FHIM may use externally defined value sets, but they will be managed as external value sets.</w:t>
      </w:r>
    </w:p>
    <w:p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Sets maintained by other organizations may meet our requirements. We may choose to bind to these value sets statically, in order to avoid uncontrolled change, or dynamically, in order to leave the burden of maintenance to the external group</w:t>
      </w:r>
      <w:ins w:id="52" w:author="Jay Lyle" w:date="2015-04-15T15:00:00Z">
        <w:r w:rsidR="00AF0D59">
          <w:rPr>
            <w:rFonts w:ascii="Arial" w:eastAsia="Times New Roman" w:hAnsi="Arial" w:cs="Arial"/>
            <w:color w:val="000000"/>
            <w:sz w:val="18"/>
            <w:szCs w:val="18"/>
          </w:rPr>
          <w:t>, assuming the external group will continue to maintain the value set</w:t>
        </w:r>
      </w:ins>
      <w:r w:rsidRPr="00D81775">
        <w:rPr>
          <w:rFonts w:ascii="Arial" w:eastAsia="Times New Roman" w:hAnsi="Arial" w:cs="Arial"/>
          <w:color w:val="000000"/>
          <w:sz w:val="18"/>
          <w:szCs w:val="18"/>
        </w:rPr>
        <w:t>.</w:t>
      </w:r>
      <w:ins w:id="53" w:author="Jay Lyle" w:date="2015-04-15T15:01:00Z">
        <w:r w:rsidR="00AF0D59">
          <w:rPr>
            <w:rFonts w:ascii="Arial" w:eastAsia="Times New Roman" w:hAnsi="Arial" w:cs="Arial"/>
            <w:color w:val="000000"/>
            <w:sz w:val="18"/>
            <w:szCs w:val="18"/>
          </w:rPr>
          <w:t xml:space="preserve"> </w:t>
        </w:r>
      </w:ins>
      <w:ins w:id="54" w:author="Jay Lyle" w:date="2015-04-15T12:35:00Z">
        <w:r w:rsidR="0041039E">
          <w:rPr>
            <w:rFonts w:ascii="Arial" w:eastAsia="Times New Roman" w:hAnsi="Arial" w:cs="Arial"/>
            <w:color w:val="000000"/>
            <w:sz w:val="18"/>
            <w:szCs w:val="18"/>
          </w:rPr>
          <w:t>[not yet indicated]</w:t>
        </w:r>
      </w:ins>
    </w:p>
    <w:p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Externally maintained sets that partially meet our requirements may be leveraged in the authoring process, but the resulting set is a FHIM value set. No linkage to its source is required, except as a historical record of the authoring process.</w:t>
      </w:r>
    </w:p>
    <w:p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Externally maintained value sets must be published in PHIN VADS</w:t>
      </w:r>
      <w:ins w:id="55" w:author="Jay Lyle" w:date="2015-04-15T12:34:00Z">
        <w:r w:rsidR="0041039E">
          <w:rPr>
            <w:rFonts w:ascii="Arial" w:eastAsia="Times New Roman" w:hAnsi="Arial" w:cs="Arial"/>
            <w:color w:val="000000"/>
            <w:sz w:val="18"/>
            <w:szCs w:val="18"/>
          </w:rPr>
          <w:t xml:space="preserve"> or VSAC</w:t>
        </w:r>
      </w:ins>
      <w:r w:rsidRPr="00D81775">
        <w:rPr>
          <w:rFonts w:ascii="Arial" w:eastAsia="Times New Roman" w:hAnsi="Arial" w:cs="Arial"/>
          <w:color w:val="000000"/>
          <w:sz w:val="18"/>
          <w:szCs w:val="18"/>
        </w:rPr>
        <w:t>.</w:t>
      </w:r>
    </w:p>
    <w:p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Completeness</w:t>
      </w:r>
    </w:p>
    <w:p w:rsidR="00B3411C" w:rsidRDefault="00B3411C" w:rsidP="00D81775">
      <w:pPr>
        <w:pStyle w:val="ListParagraph"/>
        <w:numPr>
          <w:ilvl w:val="1"/>
          <w:numId w:val="2"/>
        </w:numPr>
        <w:shd w:val="clear" w:color="auto" w:fill="FFFFFF"/>
        <w:spacing w:before="100" w:beforeAutospacing="1" w:after="100" w:afterAutospacing="1" w:line="270" w:lineRule="atLeast"/>
        <w:rPr>
          <w:ins w:id="56" w:author="Jay Lyle" w:date="2015-04-15T12:36:00Z"/>
          <w:rFonts w:ascii="Arial" w:eastAsia="Times New Roman" w:hAnsi="Arial" w:cs="Arial"/>
          <w:color w:val="000000"/>
          <w:sz w:val="18"/>
          <w:szCs w:val="18"/>
        </w:rPr>
      </w:pPr>
      <w:r w:rsidRPr="00D81775">
        <w:rPr>
          <w:rFonts w:ascii="Arial" w:eastAsia="Times New Roman" w:hAnsi="Arial" w:cs="Arial"/>
          <w:color w:val="000000"/>
          <w:sz w:val="18"/>
          <w:szCs w:val="18"/>
        </w:rPr>
        <w:t xml:space="preserve">Some value sets may not be complete. </w:t>
      </w:r>
      <w:ins w:id="57" w:author="Jay Lyle" w:date="2015-04-15T15:18:00Z">
        <w:r w:rsidR="003872CF">
          <w:rPr>
            <w:rFonts w:ascii="Arial" w:eastAsia="Times New Roman" w:hAnsi="Arial" w:cs="Arial"/>
            <w:color w:val="000000"/>
            <w:sz w:val="18"/>
            <w:szCs w:val="18"/>
          </w:rPr>
          <w:t xml:space="preserve">They may be bound as “extensible” sets. </w:t>
        </w:r>
      </w:ins>
      <w:del w:id="58" w:author="Jay Lyle" w:date="2015-04-15T15:18:00Z">
        <w:r w:rsidRPr="00D81775" w:rsidDel="003872CF">
          <w:rPr>
            <w:rFonts w:ascii="Arial" w:eastAsia="Times New Roman" w:hAnsi="Arial" w:cs="Arial"/>
            <w:color w:val="000000"/>
            <w:sz w:val="18"/>
            <w:szCs w:val="18"/>
          </w:rPr>
          <w:delText>These will be useful as examples, or as “starter sets.” They will be clearly identified.</w:delText>
        </w:r>
      </w:del>
    </w:p>
    <w:p w:rsidR="003872CF" w:rsidRPr="003872CF" w:rsidRDefault="003872CF" w:rsidP="00756620">
      <w:pPr>
        <w:pStyle w:val="ListParagraph"/>
        <w:numPr>
          <w:ilvl w:val="2"/>
          <w:numId w:val="2"/>
        </w:numPr>
        <w:shd w:val="clear" w:color="auto" w:fill="FFFFFF"/>
        <w:spacing w:before="100" w:beforeAutospacing="1" w:after="100" w:afterAutospacing="1" w:line="270" w:lineRule="atLeast"/>
        <w:rPr>
          <w:ins w:id="59" w:author="Jay Lyle" w:date="2015-04-15T15:17:00Z"/>
          <w:rFonts w:ascii="Arial" w:eastAsia="Times New Roman" w:hAnsi="Arial" w:cs="Arial"/>
          <w:color w:val="000000"/>
          <w:sz w:val="18"/>
          <w:szCs w:val="18"/>
          <w:rPrChange w:id="60" w:author="Jay Lyle" w:date="2015-04-15T15:19:00Z">
            <w:rPr>
              <w:ins w:id="61" w:author="Jay Lyle" w:date="2015-04-15T15:17:00Z"/>
              <w:rFonts w:ascii="Arial" w:eastAsia="Times New Roman" w:hAnsi="Arial" w:cs="Arial"/>
              <w:color w:val="000000"/>
              <w:sz w:val="18"/>
              <w:szCs w:val="18"/>
            </w:rPr>
          </w:rPrChange>
        </w:rPr>
        <w:pPrChange w:id="62" w:author="Jay Lyle" w:date="2015-04-15T12:36:00Z">
          <w:pPr>
            <w:pStyle w:val="ListParagraph"/>
            <w:numPr>
              <w:ilvl w:val="1"/>
              <w:numId w:val="2"/>
            </w:numPr>
            <w:shd w:val="clear" w:color="auto" w:fill="FFFFFF"/>
            <w:spacing w:before="100" w:beforeAutospacing="1" w:after="100" w:afterAutospacing="1" w:line="270" w:lineRule="atLeast"/>
            <w:ind w:left="1440" w:hanging="360"/>
          </w:pPr>
        </w:pPrChange>
      </w:pPr>
      <w:ins w:id="63" w:author="Jay Lyle" w:date="2015-04-15T15:19:00Z">
        <w:r w:rsidRPr="003872CF">
          <w:rPr>
            <w:rFonts w:ascii="Arial" w:eastAsia="Times New Roman" w:hAnsi="Arial" w:cs="Arial"/>
            <w:b/>
            <w:color w:val="000000"/>
            <w:sz w:val="18"/>
            <w:szCs w:val="18"/>
            <w:rPrChange w:id="64" w:author="Jay Lyle" w:date="2015-04-15T15:19:00Z">
              <w:rPr>
                <w:rFonts w:ascii="Arial" w:eastAsia="Times New Roman" w:hAnsi="Arial" w:cs="Arial"/>
                <w:b/>
                <w:color w:val="000000"/>
                <w:sz w:val="18"/>
                <w:szCs w:val="18"/>
              </w:rPr>
            </w:rPrChange>
          </w:rPr>
          <w:t xml:space="preserve">Closed </w:t>
        </w:r>
      </w:ins>
      <w:ins w:id="65" w:author="Jay Lyle" w:date="2015-04-15T15:09:00Z">
        <w:r w:rsidR="00AF0D59" w:rsidRPr="003872CF">
          <w:rPr>
            <w:rFonts w:ascii="Arial" w:eastAsia="Times New Roman" w:hAnsi="Arial" w:cs="Arial"/>
            <w:b/>
            <w:color w:val="000000"/>
            <w:sz w:val="18"/>
            <w:szCs w:val="18"/>
            <w:rPrChange w:id="66" w:author="Jay Lyle" w:date="2015-04-15T15:19:00Z">
              <w:rPr>
                <w:rFonts w:ascii="Arial" w:eastAsia="Times New Roman" w:hAnsi="Arial" w:cs="Arial"/>
                <w:color w:val="000000"/>
                <w:sz w:val="18"/>
                <w:szCs w:val="18"/>
              </w:rPr>
            </w:rPrChange>
          </w:rPr>
          <w:t>issue</w:t>
        </w:r>
        <w:r w:rsidR="00AF0D59" w:rsidRPr="003872CF">
          <w:rPr>
            <w:rFonts w:ascii="Arial" w:eastAsia="Times New Roman" w:hAnsi="Arial" w:cs="Arial"/>
            <w:color w:val="000000"/>
            <w:sz w:val="18"/>
            <w:szCs w:val="18"/>
            <w:rPrChange w:id="67" w:author="Jay Lyle" w:date="2015-04-15T15:19:00Z">
              <w:rPr>
                <w:rFonts w:ascii="Arial" w:eastAsia="Times New Roman" w:hAnsi="Arial" w:cs="Arial"/>
                <w:color w:val="000000"/>
                <w:sz w:val="18"/>
                <w:szCs w:val="18"/>
              </w:rPr>
            </w:rPrChange>
          </w:rPr>
          <w:t xml:space="preserve">: </w:t>
        </w:r>
      </w:ins>
      <w:ins w:id="68" w:author="Jay Lyle" w:date="2015-04-15T15:16:00Z">
        <w:r w:rsidRPr="003872CF">
          <w:rPr>
            <w:rFonts w:ascii="Arial" w:eastAsia="Times New Roman" w:hAnsi="Arial" w:cs="Arial"/>
            <w:color w:val="000000"/>
            <w:sz w:val="18"/>
            <w:szCs w:val="18"/>
            <w:rPrChange w:id="69" w:author="Jay Lyle" w:date="2015-04-15T15:19:00Z">
              <w:rPr>
                <w:rFonts w:ascii="Arial" w:eastAsia="Times New Roman" w:hAnsi="Arial" w:cs="Arial"/>
                <w:color w:val="000000"/>
                <w:sz w:val="18"/>
                <w:szCs w:val="18"/>
              </w:rPr>
            </w:rPrChange>
          </w:rPr>
          <w:t>FHIR: they are not starter sets; don’t implement them.</w:t>
        </w:r>
      </w:ins>
    </w:p>
    <w:p w:rsidR="003872CF" w:rsidRDefault="003872CF" w:rsidP="003872CF">
      <w:pPr>
        <w:pStyle w:val="ListParagraph"/>
        <w:numPr>
          <w:ilvl w:val="3"/>
          <w:numId w:val="2"/>
        </w:numPr>
        <w:shd w:val="clear" w:color="auto" w:fill="FFFFFF"/>
        <w:spacing w:before="100" w:beforeAutospacing="1" w:after="100" w:afterAutospacing="1" w:line="270" w:lineRule="atLeast"/>
        <w:rPr>
          <w:ins w:id="70" w:author="Jay Lyle" w:date="2015-04-15T15:19:00Z"/>
          <w:rFonts w:ascii="Arial" w:eastAsia="Times New Roman" w:hAnsi="Arial" w:cs="Arial"/>
          <w:color w:val="000000"/>
          <w:sz w:val="18"/>
          <w:szCs w:val="18"/>
        </w:rPr>
        <w:pPrChange w:id="71" w:author="Jay Lyle" w:date="2015-04-15T15:19:00Z">
          <w:pPr>
            <w:pStyle w:val="ListParagraph"/>
            <w:numPr>
              <w:ilvl w:val="1"/>
              <w:numId w:val="2"/>
            </w:numPr>
            <w:shd w:val="clear" w:color="auto" w:fill="FFFFFF"/>
            <w:spacing w:before="100" w:beforeAutospacing="1" w:after="100" w:afterAutospacing="1" w:line="270" w:lineRule="atLeast"/>
            <w:ind w:left="1440" w:hanging="360"/>
          </w:pPr>
        </w:pPrChange>
      </w:pPr>
      <w:ins w:id="72" w:author="Jay Lyle" w:date="2015-04-15T15:17:00Z">
        <w:r>
          <w:rPr>
            <w:rFonts w:ascii="Arial" w:eastAsia="Times New Roman" w:hAnsi="Arial" w:cs="Arial"/>
            <w:color w:val="000000"/>
            <w:sz w:val="18"/>
            <w:szCs w:val="18"/>
          </w:rPr>
          <w:t xml:space="preserve">FHIM: no example value sets. Extensible </w:t>
        </w:r>
      </w:ins>
      <w:ins w:id="73" w:author="Jay Lyle" w:date="2015-04-15T15:18:00Z">
        <w:r>
          <w:rPr>
            <w:rFonts w:ascii="Arial" w:eastAsia="Times New Roman" w:hAnsi="Arial" w:cs="Arial"/>
            <w:color w:val="000000"/>
            <w:sz w:val="18"/>
            <w:szCs w:val="18"/>
          </w:rPr>
          <w:t>OK.</w:t>
        </w:r>
      </w:ins>
    </w:p>
    <w:p w:rsidR="003872CF" w:rsidRDefault="003872CF" w:rsidP="003872CF">
      <w:pPr>
        <w:pStyle w:val="ListParagraph"/>
        <w:numPr>
          <w:ilvl w:val="2"/>
          <w:numId w:val="2"/>
        </w:numPr>
        <w:shd w:val="clear" w:color="auto" w:fill="FFFFFF"/>
        <w:spacing w:before="100" w:beforeAutospacing="1" w:after="100" w:afterAutospacing="1" w:line="270" w:lineRule="atLeast"/>
        <w:rPr>
          <w:ins w:id="74" w:author="Jay Lyle" w:date="2015-04-15T15:22:00Z"/>
          <w:rFonts w:ascii="Arial" w:eastAsia="Times New Roman" w:hAnsi="Arial" w:cs="Arial"/>
          <w:color w:val="000000"/>
          <w:sz w:val="18"/>
          <w:szCs w:val="18"/>
        </w:rPr>
        <w:pPrChange w:id="75" w:author="Jay Lyle" w:date="2015-04-15T15:19:00Z">
          <w:pPr>
            <w:pStyle w:val="ListParagraph"/>
            <w:numPr>
              <w:ilvl w:val="1"/>
              <w:numId w:val="2"/>
            </w:numPr>
            <w:shd w:val="clear" w:color="auto" w:fill="FFFFFF"/>
            <w:spacing w:before="100" w:beforeAutospacing="1" w:after="100" w:afterAutospacing="1" w:line="270" w:lineRule="atLeast"/>
            <w:ind w:left="1440" w:hanging="360"/>
          </w:pPr>
        </w:pPrChange>
      </w:pPr>
      <w:ins w:id="76" w:author="Jay Lyle" w:date="2015-04-15T15:19:00Z">
        <w:r>
          <w:rPr>
            <w:rFonts w:ascii="Arial" w:eastAsia="Times New Roman" w:hAnsi="Arial" w:cs="Arial"/>
            <w:color w:val="000000"/>
            <w:sz w:val="18"/>
            <w:szCs w:val="18"/>
          </w:rPr>
          <w:t>Min &amp; max.</w:t>
        </w:r>
      </w:ins>
    </w:p>
    <w:p w:rsidR="0040577B" w:rsidRDefault="0040577B" w:rsidP="003872CF">
      <w:pPr>
        <w:pStyle w:val="ListParagraph"/>
        <w:numPr>
          <w:ilvl w:val="2"/>
          <w:numId w:val="2"/>
        </w:numPr>
        <w:shd w:val="clear" w:color="auto" w:fill="FFFFFF"/>
        <w:spacing w:before="100" w:beforeAutospacing="1" w:after="100" w:afterAutospacing="1" w:line="270" w:lineRule="atLeast"/>
        <w:rPr>
          <w:ins w:id="77" w:author="Jay Lyle" w:date="2015-04-15T15:23:00Z"/>
          <w:rFonts w:ascii="Arial" w:eastAsia="Times New Roman" w:hAnsi="Arial" w:cs="Arial"/>
          <w:color w:val="000000"/>
          <w:sz w:val="18"/>
          <w:szCs w:val="18"/>
        </w:rPr>
        <w:pPrChange w:id="78" w:author="Jay Lyle" w:date="2015-04-15T15:19:00Z">
          <w:pPr>
            <w:pStyle w:val="ListParagraph"/>
            <w:numPr>
              <w:ilvl w:val="1"/>
              <w:numId w:val="2"/>
            </w:numPr>
            <w:shd w:val="clear" w:color="auto" w:fill="FFFFFF"/>
            <w:spacing w:before="100" w:beforeAutospacing="1" w:after="100" w:afterAutospacing="1" w:line="270" w:lineRule="atLeast"/>
            <w:ind w:left="1440" w:hanging="360"/>
          </w:pPr>
        </w:pPrChange>
      </w:pPr>
      <w:ins w:id="79" w:author="Jay Lyle" w:date="2015-04-15T15:22:00Z">
        <w:r>
          <w:rPr>
            <w:rFonts w:ascii="Arial" w:eastAsia="Times New Roman" w:hAnsi="Arial" w:cs="Arial"/>
            <w:color w:val="000000"/>
            <w:sz w:val="18"/>
            <w:szCs w:val="18"/>
          </w:rPr>
          <w:t>Need a way to capture 'other' codes in our data type.</w:t>
        </w:r>
      </w:ins>
    </w:p>
    <w:p w:rsidR="0040577B" w:rsidRPr="00D81775" w:rsidRDefault="0040577B" w:rsidP="003872CF">
      <w:pPr>
        <w:pStyle w:val="ListParagraph"/>
        <w:numPr>
          <w:ilvl w:val="2"/>
          <w:numId w:val="2"/>
        </w:numPr>
        <w:shd w:val="clear" w:color="auto" w:fill="FFFFFF"/>
        <w:spacing w:before="100" w:beforeAutospacing="1" w:after="100" w:afterAutospacing="1" w:line="270" w:lineRule="atLeast"/>
        <w:rPr>
          <w:rFonts w:ascii="Arial" w:eastAsia="Times New Roman" w:hAnsi="Arial" w:cs="Arial"/>
          <w:color w:val="000000"/>
          <w:sz w:val="18"/>
          <w:szCs w:val="18"/>
        </w:rPr>
        <w:pPrChange w:id="80" w:author="Jay Lyle" w:date="2015-04-15T15:19:00Z">
          <w:pPr>
            <w:pStyle w:val="ListParagraph"/>
            <w:numPr>
              <w:ilvl w:val="1"/>
              <w:numId w:val="2"/>
            </w:numPr>
            <w:shd w:val="clear" w:color="auto" w:fill="FFFFFF"/>
            <w:spacing w:before="100" w:beforeAutospacing="1" w:after="100" w:afterAutospacing="1" w:line="270" w:lineRule="atLeast"/>
            <w:ind w:left="1440" w:hanging="360"/>
          </w:pPr>
        </w:pPrChange>
      </w:pPr>
      <w:ins w:id="81" w:author="Jay Lyle" w:date="2015-04-15T15:23:00Z">
        <w:r>
          <w:rPr>
            <w:rFonts w:ascii="Arial" w:eastAsia="Times New Roman" w:hAnsi="Arial" w:cs="Arial"/>
            <w:color w:val="000000"/>
            <w:sz w:val="18"/>
            <w:szCs w:val="18"/>
          </w:rPr>
          <w:t>Other null flavors: as compositional value set.</w:t>
        </w:r>
      </w:ins>
      <w:ins w:id="82" w:author="Jay Lyle" w:date="2015-04-15T15:26:00Z">
        <w:r>
          <w:rPr>
            <w:rFonts w:ascii="Arial" w:eastAsia="Times New Roman" w:hAnsi="Arial" w:cs="Arial"/>
            <w:color w:val="000000"/>
            <w:sz w:val="18"/>
            <w:szCs w:val="18"/>
          </w:rPr>
          <w:t xml:space="preserve"> </w:t>
        </w:r>
      </w:ins>
    </w:p>
    <w:p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Relationships</w:t>
      </w:r>
    </w:p>
    <w:p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Properties may require different subsets of the value domain in different use cases. If there are no structural differences in a property in the different cases, the information model will represent a single property, which will have a single value set. This value set will contain values for all contexts or use cases.</w:t>
      </w:r>
    </w:p>
    <w:p w:rsidR="00B3411C" w:rsidRPr="00D81775" w:rsidRDefault="00B3411C" w:rsidP="00D81775">
      <w:pPr>
        <w:pStyle w:val="ListParagraph"/>
        <w:numPr>
          <w:ilvl w:val="2"/>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There may be cases (e.g., microbiology labs requiring "microorganisms" not "species") where a new class is desirable despite a lack of structural difference.</w:t>
      </w:r>
    </w:p>
    <w:p w:rsidR="00B3411C" w:rsidRPr="00D81775" w:rsidRDefault="00B3411C" w:rsidP="00D81775">
      <w:pPr>
        <w:pStyle w:val="ListParagraph"/>
        <w:numPr>
          <w:ilvl w:val="2"/>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For supersets, subsequent modeling efforts (e.g., messaging guides) may further constrain these value sets.</w:t>
      </w:r>
    </w:p>
    <w:p w:rsidR="00B3411C" w:rsidRPr="00D81775" w:rsidRDefault="00B3411C" w:rsidP="00D81775">
      <w:pPr>
        <w:pStyle w:val="ListParagraph"/>
        <w:numPr>
          <w:ilvl w:val="2"/>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 xml:space="preserve">We will investigate the possibility of </w:t>
      </w:r>
      <w:proofErr w:type="spellStart"/>
      <w:r w:rsidRPr="00D81775">
        <w:rPr>
          <w:rFonts w:ascii="Arial" w:eastAsia="Times New Roman" w:hAnsi="Arial" w:cs="Arial"/>
          <w:color w:val="000000"/>
          <w:sz w:val="18"/>
          <w:szCs w:val="18"/>
        </w:rPr>
        <w:t>subsetting</w:t>
      </w:r>
      <w:proofErr w:type="spellEnd"/>
      <w:r w:rsidRPr="00D81775">
        <w:rPr>
          <w:rFonts w:ascii="Arial" w:eastAsia="Times New Roman" w:hAnsi="Arial" w:cs="Arial"/>
          <w:color w:val="000000"/>
          <w:sz w:val="18"/>
          <w:szCs w:val="18"/>
        </w:rPr>
        <w:t xml:space="preserve"> value sets in an MDHT formalism that recognizes context or use.</w:t>
      </w:r>
    </w:p>
    <w:p w:rsidR="00B3411C" w:rsidRPr="00D81775" w:rsidRDefault="00B3411C" w:rsidP="00D81775">
      <w:pPr>
        <w:pStyle w:val="ListParagraph"/>
        <w:numPr>
          <w:ilvl w:val="3"/>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Candidate: concept domains</w:t>
      </w:r>
    </w:p>
    <w:p w:rsidR="00B3411C" w:rsidRPr="00D81775" w:rsidRDefault="00B3411C" w:rsidP="00D81775">
      <w:pPr>
        <w:pStyle w:val="ListParagraph"/>
        <w:numPr>
          <w:ilvl w:val="3"/>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 xml:space="preserve">Candidate: simply allowing additional bindings, checking for </w:t>
      </w:r>
      <w:proofErr w:type="spellStart"/>
      <w:r w:rsidRPr="00D81775">
        <w:rPr>
          <w:rFonts w:ascii="Arial" w:eastAsia="Times New Roman" w:hAnsi="Arial" w:cs="Arial"/>
          <w:color w:val="000000"/>
          <w:sz w:val="18"/>
          <w:szCs w:val="18"/>
        </w:rPr>
        <w:t>subsumption</w:t>
      </w:r>
      <w:proofErr w:type="spellEnd"/>
      <w:r w:rsidRPr="00D81775">
        <w:rPr>
          <w:rFonts w:ascii="Arial" w:eastAsia="Times New Roman" w:hAnsi="Arial" w:cs="Arial"/>
          <w:color w:val="000000"/>
          <w:sz w:val="18"/>
          <w:szCs w:val="18"/>
        </w:rPr>
        <w:t xml:space="preserve"> at runtime</w:t>
      </w:r>
    </w:p>
    <w:p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Other relationships (other than subsets) are delegated to the source system.</w:t>
      </w:r>
    </w:p>
    <w:p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Stewardship</w:t>
      </w:r>
    </w:p>
    <w:p w:rsidR="00B3411C" w:rsidRDefault="00B3411C" w:rsidP="00D81775">
      <w:pPr>
        <w:pStyle w:val="ListParagraph"/>
        <w:numPr>
          <w:ilvl w:val="1"/>
          <w:numId w:val="2"/>
        </w:numPr>
        <w:shd w:val="clear" w:color="auto" w:fill="FFFFFF"/>
        <w:spacing w:before="100" w:beforeAutospacing="1" w:after="100" w:afterAutospacing="1" w:line="270" w:lineRule="atLeast"/>
        <w:rPr>
          <w:ins w:id="83" w:author="Jay Lyle" w:date="2015-04-15T12:37:00Z"/>
          <w:rFonts w:ascii="Arial" w:eastAsia="Times New Roman" w:hAnsi="Arial" w:cs="Arial"/>
          <w:color w:val="000000"/>
          <w:sz w:val="18"/>
          <w:szCs w:val="18"/>
        </w:rPr>
      </w:pPr>
      <w:r w:rsidRPr="00D81775">
        <w:rPr>
          <w:rFonts w:ascii="Arial" w:eastAsia="Times New Roman" w:hAnsi="Arial" w:cs="Arial"/>
          <w:color w:val="000000"/>
          <w:sz w:val="18"/>
          <w:szCs w:val="18"/>
        </w:rPr>
        <w:lastRenderedPageBreak/>
        <w:t>As steward, FHIM will prepend “FHA,” for “Federal Health Architecture,” to PHIN VADS “code” property for a value set</w:t>
      </w:r>
    </w:p>
    <w:p w:rsidR="0041039E" w:rsidRPr="00D81775" w:rsidRDefault="0041039E" w:rsidP="0041039E">
      <w:pPr>
        <w:pStyle w:val="ListParagraph"/>
        <w:numPr>
          <w:ilvl w:val="2"/>
          <w:numId w:val="2"/>
        </w:numPr>
        <w:shd w:val="clear" w:color="auto" w:fill="FFFFFF"/>
        <w:spacing w:before="100" w:beforeAutospacing="1" w:after="100" w:afterAutospacing="1" w:line="270" w:lineRule="atLeast"/>
        <w:rPr>
          <w:rFonts w:ascii="Arial" w:eastAsia="Times New Roman" w:hAnsi="Arial" w:cs="Arial"/>
          <w:color w:val="000000"/>
          <w:sz w:val="18"/>
          <w:szCs w:val="18"/>
        </w:rPr>
        <w:pPrChange w:id="84" w:author="Jay Lyle" w:date="2015-04-15T12:37:00Z">
          <w:pPr>
            <w:pStyle w:val="ListParagraph"/>
            <w:numPr>
              <w:ilvl w:val="1"/>
              <w:numId w:val="2"/>
            </w:numPr>
            <w:shd w:val="clear" w:color="auto" w:fill="FFFFFF"/>
            <w:spacing w:before="100" w:beforeAutospacing="1" w:after="100" w:afterAutospacing="1" w:line="270" w:lineRule="atLeast"/>
            <w:ind w:left="1440" w:hanging="360"/>
          </w:pPr>
        </w:pPrChange>
      </w:pPr>
      <w:ins w:id="85" w:author="Jay Lyle" w:date="2015-04-15T12:37:00Z">
        <w:r>
          <w:rPr>
            <w:rFonts w:ascii="Arial" w:eastAsia="Times New Roman" w:hAnsi="Arial" w:cs="Arial"/>
            <w:color w:val="000000"/>
            <w:sz w:val="18"/>
            <w:szCs w:val="18"/>
          </w:rPr>
          <w:t>This is not a requirement for VSAC-published value sets.</w:t>
        </w:r>
      </w:ins>
    </w:p>
    <w:p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FHIM value sets will be given OIDs from the FHA root.</w:t>
      </w:r>
    </w:p>
    <w:p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Backward compatibility</w:t>
      </w:r>
    </w:p>
    <w:p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Backward compatibility is a valuable property, but the FHIM is modeling the future state, and will not be constrained to current patterns where those patterns don’t meet requirements.</w:t>
      </w:r>
    </w:p>
    <w:p w:rsidR="00B3411C" w:rsidRDefault="00B3411C" w:rsidP="00D81775">
      <w:pPr>
        <w:pStyle w:val="ListParagraph"/>
        <w:numPr>
          <w:ilvl w:val="1"/>
          <w:numId w:val="2"/>
        </w:numPr>
        <w:shd w:val="clear" w:color="auto" w:fill="FFFFFF"/>
        <w:spacing w:before="100" w:beforeAutospacing="1" w:after="100" w:afterAutospacing="1" w:line="270" w:lineRule="atLeast"/>
        <w:rPr>
          <w:ins w:id="86" w:author="Jay Lyle" w:date="2015-04-15T12:40:00Z"/>
          <w:rFonts w:ascii="Arial" w:eastAsia="Times New Roman" w:hAnsi="Arial" w:cs="Arial"/>
          <w:color w:val="000000"/>
          <w:sz w:val="18"/>
          <w:szCs w:val="18"/>
        </w:rPr>
      </w:pPr>
      <w:r w:rsidRPr="00D81775">
        <w:rPr>
          <w:rFonts w:ascii="Arial" w:eastAsia="Times New Roman" w:hAnsi="Arial" w:cs="Arial"/>
          <w:color w:val="000000"/>
          <w:sz w:val="18"/>
          <w:szCs w:val="18"/>
        </w:rPr>
        <w:t>Where backward compatibility can be achieved without compromising other design principles, it will be supported.</w:t>
      </w:r>
    </w:p>
    <w:p w:rsidR="007C4042" w:rsidRPr="00D81775" w:rsidRDefault="007C4042" w:rsidP="007C4042">
      <w:pPr>
        <w:pStyle w:val="ListParagraph"/>
        <w:numPr>
          <w:ilvl w:val="2"/>
          <w:numId w:val="2"/>
        </w:numPr>
        <w:shd w:val="clear" w:color="auto" w:fill="FFFFFF"/>
        <w:spacing w:before="100" w:beforeAutospacing="1" w:after="100" w:afterAutospacing="1" w:line="270" w:lineRule="atLeast"/>
        <w:rPr>
          <w:rFonts w:ascii="Arial" w:eastAsia="Times New Roman" w:hAnsi="Arial" w:cs="Arial"/>
          <w:color w:val="000000"/>
          <w:sz w:val="18"/>
          <w:szCs w:val="18"/>
        </w:rPr>
        <w:pPrChange w:id="87" w:author="Jay Lyle" w:date="2015-04-15T12:40:00Z">
          <w:pPr>
            <w:pStyle w:val="ListParagraph"/>
            <w:numPr>
              <w:ilvl w:val="1"/>
              <w:numId w:val="2"/>
            </w:numPr>
            <w:shd w:val="clear" w:color="auto" w:fill="FFFFFF"/>
            <w:spacing w:before="100" w:beforeAutospacing="1" w:after="100" w:afterAutospacing="1" w:line="270" w:lineRule="atLeast"/>
            <w:ind w:left="1440" w:hanging="360"/>
          </w:pPr>
        </w:pPrChange>
      </w:pPr>
      <w:ins w:id="88" w:author="Jay Lyle" w:date="2015-04-15T12:40:00Z">
        <w:r>
          <w:rPr>
            <w:rFonts w:ascii="Arial" w:eastAsia="Times New Roman" w:hAnsi="Arial" w:cs="Arial"/>
            <w:color w:val="000000"/>
            <w:sz w:val="18"/>
            <w:szCs w:val="18"/>
          </w:rPr>
          <w:t>Discuss CLIA use cases</w:t>
        </w:r>
      </w:ins>
    </w:p>
    <w:p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Mixing systems</w:t>
      </w:r>
    </w:p>
    <w:p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A value set shall draw concepts from a single code system.</w:t>
      </w:r>
    </w:p>
    <w:p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In cases where values from different systems are required in different use cases, a “grouping” value set will include value sets constructed from the respective systems. Use cases may constrain the binding to a specific member value set.</w:t>
      </w:r>
    </w:p>
    <w:p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Null values</w:t>
      </w:r>
    </w:p>
    <w:p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Null values are values from the Null values system, and will not be included as proper values in FHIM value sets.</w:t>
      </w:r>
    </w:p>
    <w:p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w:t>
      </w:r>
      <w:proofErr w:type="spellStart"/>
      <w:r w:rsidRPr="00D81775">
        <w:rPr>
          <w:rFonts w:ascii="Arial" w:eastAsia="Times New Roman" w:hAnsi="Arial" w:cs="Arial"/>
          <w:color w:val="000000"/>
          <w:sz w:val="18"/>
          <w:szCs w:val="18"/>
        </w:rPr>
        <w:t>Nullable</w:t>
      </w:r>
      <w:proofErr w:type="spellEnd"/>
      <w:r w:rsidRPr="00D81775">
        <w:rPr>
          <w:rFonts w:ascii="Arial" w:eastAsia="Times New Roman" w:hAnsi="Arial" w:cs="Arial"/>
          <w:color w:val="000000"/>
          <w:sz w:val="18"/>
          <w:szCs w:val="18"/>
        </w:rPr>
        <w:t>" is a property of the information model, to be captured during IM analysis.</w:t>
      </w:r>
    </w:p>
    <w:p w:rsidR="00B3411C" w:rsidRDefault="00B3411C" w:rsidP="00D81775">
      <w:pPr>
        <w:pStyle w:val="ListParagraph"/>
        <w:numPr>
          <w:ilvl w:val="2"/>
          <w:numId w:val="2"/>
        </w:numPr>
        <w:shd w:val="clear" w:color="auto" w:fill="FFFFFF"/>
        <w:spacing w:before="100" w:beforeAutospacing="1" w:after="100" w:afterAutospacing="1" w:line="270" w:lineRule="atLeast"/>
        <w:rPr>
          <w:ins w:id="89" w:author="Jay Lyle" w:date="2015-04-15T12:46:00Z"/>
          <w:rFonts w:ascii="Arial" w:eastAsia="Times New Roman" w:hAnsi="Arial" w:cs="Arial"/>
          <w:color w:val="000000"/>
          <w:sz w:val="18"/>
          <w:szCs w:val="18"/>
        </w:rPr>
      </w:pPr>
      <w:del w:id="90" w:author="Jay Lyle" w:date="2015-04-15T12:49:00Z">
        <w:r w:rsidRPr="00D81775" w:rsidDel="007C4042">
          <w:rPr>
            <w:rFonts w:ascii="Arial" w:eastAsia="Times New Roman" w:hAnsi="Arial" w:cs="Arial"/>
            <w:color w:val="000000"/>
            <w:sz w:val="18"/>
            <w:szCs w:val="18"/>
          </w:rPr>
          <w:delText>Whether null flavor values are part of a coded datatype or represent another element—and therefore whether the TM group is responsible for defining allowable values—is TBD</w:delText>
        </w:r>
      </w:del>
    </w:p>
    <w:p w:rsidR="007C4042" w:rsidRDefault="007C4042" w:rsidP="00D81775">
      <w:pPr>
        <w:pStyle w:val="ListParagraph"/>
        <w:numPr>
          <w:ilvl w:val="2"/>
          <w:numId w:val="2"/>
        </w:numPr>
        <w:shd w:val="clear" w:color="auto" w:fill="FFFFFF"/>
        <w:spacing w:before="100" w:beforeAutospacing="1" w:after="100" w:afterAutospacing="1" w:line="270" w:lineRule="atLeast"/>
        <w:rPr>
          <w:ins w:id="91" w:author="Jay Lyle" w:date="2015-04-15T12:46:00Z"/>
          <w:rFonts w:ascii="Arial" w:eastAsia="Times New Roman" w:hAnsi="Arial" w:cs="Arial"/>
          <w:color w:val="000000"/>
          <w:sz w:val="18"/>
          <w:szCs w:val="18"/>
        </w:rPr>
      </w:pPr>
      <w:ins w:id="92" w:author="Jay Lyle" w:date="2015-04-15T12:46:00Z">
        <w:r>
          <w:rPr>
            <w:rFonts w:ascii="Arial" w:eastAsia="Times New Roman" w:hAnsi="Arial" w:cs="Arial"/>
            <w:color w:val="000000"/>
            <w:sz w:val="18"/>
            <w:szCs w:val="18"/>
          </w:rPr>
          <w:t>In some cases, a “null” value will be sufficiently significant to merit a separate question.</w:t>
        </w:r>
      </w:ins>
    </w:p>
    <w:p w:rsidR="007C4042" w:rsidRPr="00D81775" w:rsidRDefault="007C4042" w:rsidP="00D81775">
      <w:pPr>
        <w:pStyle w:val="ListParagraph"/>
        <w:numPr>
          <w:ilvl w:val="2"/>
          <w:numId w:val="2"/>
        </w:numPr>
        <w:shd w:val="clear" w:color="auto" w:fill="FFFFFF"/>
        <w:spacing w:before="100" w:beforeAutospacing="1" w:after="100" w:afterAutospacing="1" w:line="270" w:lineRule="atLeast"/>
        <w:rPr>
          <w:rFonts w:ascii="Arial" w:eastAsia="Times New Roman" w:hAnsi="Arial" w:cs="Arial"/>
          <w:color w:val="000000"/>
          <w:sz w:val="18"/>
          <w:szCs w:val="18"/>
        </w:rPr>
      </w:pPr>
      <w:ins w:id="93" w:author="Jay Lyle" w:date="2015-04-15T12:47:00Z">
        <w:r>
          <w:rPr>
            <w:rFonts w:ascii="Arial" w:eastAsia="Times New Roman" w:hAnsi="Arial" w:cs="Arial"/>
            <w:color w:val="000000"/>
            <w:sz w:val="18"/>
            <w:szCs w:val="18"/>
          </w:rPr>
          <w:t xml:space="preserve">In cases where null values are deemed appropriately part of the valid value domain, whether they should be handled as </w:t>
        </w:r>
        <w:proofErr w:type="spellStart"/>
        <w:r>
          <w:rPr>
            <w:rFonts w:ascii="Arial" w:eastAsia="Times New Roman" w:hAnsi="Arial" w:cs="Arial"/>
            <w:color w:val="000000"/>
            <w:sz w:val="18"/>
            <w:szCs w:val="18"/>
          </w:rPr>
          <w:t>nullFlavor</w:t>
        </w:r>
        <w:proofErr w:type="spellEnd"/>
        <w:r>
          <w:rPr>
            <w:rFonts w:ascii="Arial" w:eastAsia="Times New Roman" w:hAnsi="Arial" w:cs="Arial"/>
            <w:color w:val="000000"/>
            <w:sz w:val="18"/>
            <w:szCs w:val="18"/>
          </w:rPr>
          <w:t xml:space="preserve"> values or members of a grouping value set will depend on the </w:t>
        </w:r>
      </w:ins>
      <w:ins w:id="94" w:author="Jay Lyle" w:date="2015-04-15T12:48:00Z">
        <w:r>
          <w:rPr>
            <w:rFonts w:ascii="Arial" w:eastAsia="Times New Roman" w:hAnsi="Arial" w:cs="Arial"/>
            <w:color w:val="000000"/>
            <w:sz w:val="18"/>
            <w:szCs w:val="18"/>
          </w:rPr>
          <w:t>modeling assumptions of the implementation platform for the use case.</w:t>
        </w:r>
      </w:ins>
      <w:ins w:id="95" w:author="Jay Lyle" w:date="2015-04-15T12:46:00Z">
        <w:r>
          <w:rPr>
            <w:rFonts w:ascii="Arial" w:eastAsia="Times New Roman" w:hAnsi="Arial" w:cs="Arial"/>
            <w:color w:val="000000"/>
            <w:sz w:val="18"/>
            <w:szCs w:val="18"/>
          </w:rPr>
          <w:t xml:space="preserve"> </w:t>
        </w:r>
      </w:ins>
    </w:p>
    <w:p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New values</w:t>
      </w:r>
    </w:p>
    <w:p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 xml:space="preserve">FHIMS will use the NLM (US) Extension of SCT as the preferred venue for </w:t>
      </w:r>
      <w:del w:id="96" w:author="Jay Lyle" w:date="2015-04-15T12:49:00Z">
        <w:r w:rsidRPr="00D81775" w:rsidDel="008B3590">
          <w:rPr>
            <w:rFonts w:ascii="Arial" w:eastAsia="Times New Roman" w:hAnsi="Arial" w:cs="Arial"/>
            <w:color w:val="000000"/>
            <w:sz w:val="18"/>
            <w:szCs w:val="18"/>
          </w:rPr>
          <w:delText xml:space="preserve">publishing </w:delText>
        </w:r>
      </w:del>
      <w:ins w:id="97" w:author="Jay Lyle" w:date="2015-04-15T12:49:00Z">
        <w:r w:rsidR="008B3590">
          <w:rPr>
            <w:rFonts w:ascii="Arial" w:eastAsia="Times New Roman" w:hAnsi="Arial" w:cs="Arial"/>
            <w:color w:val="000000"/>
            <w:sz w:val="18"/>
            <w:szCs w:val="18"/>
          </w:rPr>
          <w:t xml:space="preserve">requesting </w:t>
        </w:r>
      </w:ins>
      <w:r w:rsidRPr="00D81775">
        <w:rPr>
          <w:rFonts w:ascii="Arial" w:eastAsia="Times New Roman" w:hAnsi="Arial" w:cs="Arial"/>
          <w:color w:val="000000"/>
          <w:sz w:val="18"/>
          <w:szCs w:val="18"/>
        </w:rPr>
        <w:t>new clinical concept codes, where the domain is appropriate.</w:t>
      </w:r>
    </w:p>
    <w:p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Status</w:t>
      </w:r>
    </w:p>
    <w:p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Unless otherwise indicated, status shall follow the HL7 V3 state machine. Refinements may be supported in a domain-appropriate status modifier.</w:t>
      </w:r>
    </w:p>
    <w:p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Extensibility</w:t>
      </w:r>
    </w:p>
    <w:p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Extensibility (the option to use values not enumerated in a value set) is a model binding property, not a value set property.</w:t>
      </w:r>
    </w:p>
    <w:p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We prefer to model the value sets broadly, and have implementers map to the standards, than to allow locally defined codes.</w:t>
      </w:r>
    </w:p>
    <w:p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Value set names</w:t>
      </w:r>
    </w:p>
    <w:p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Value set names shall represent the semantics of their content. Names of applications or programs will only be used when the rationale for selection is unknown</w:t>
      </w:r>
      <w:ins w:id="98" w:author="Jay Lyle" w:date="2015-04-15T12:50:00Z">
        <w:r w:rsidR="008B3590">
          <w:rPr>
            <w:rFonts w:ascii="Arial" w:eastAsia="Times New Roman" w:hAnsi="Arial" w:cs="Arial"/>
            <w:color w:val="000000"/>
            <w:sz w:val="18"/>
            <w:szCs w:val="18"/>
          </w:rPr>
          <w:t>, or when the application is the only distinguishing dimension</w:t>
        </w:r>
      </w:ins>
      <w:r w:rsidRPr="00D81775">
        <w:rPr>
          <w:rFonts w:ascii="Arial" w:eastAsia="Times New Roman" w:hAnsi="Arial" w:cs="Arial"/>
          <w:color w:val="000000"/>
          <w:sz w:val="18"/>
          <w:szCs w:val="18"/>
        </w:rPr>
        <w:t>.</w:t>
      </w:r>
    </w:p>
    <w:p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 xml:space="preserve">When a FHIM value set is based on another value set, the existing name will be preserved </w:t>
      </w:r>
      <w:ins w:id="99" w:author="Jay Lyle" w:date="2015-04-15T12:51:00Z">
        <w:r w:rsidR="008B3590">
          <w:rPr>
            <w:rFonts w:ascii="Arial" w:eastAsia="Times New Roman" w:hAnsi="Arial" w:cs="Arial"/>
            <w:color w:val="000000"/>
            <w:sz w:val="18"/>
            <w:szCs w:val="18"/>
          </w:rPr>
          <w:t xml:space="preserve">in the new name </w:t>
        </w:r>
      </w:ins>
      <w:r w:rsidRPr="00D81775">
        <w:rPr>
          <w:rFonts w:ascii="Arial" w:eastAsia="Times New Roman" w:hAnsi="Arial" w:cs="Arial"/>
          <w:color w:val="000000"/>
          <w:sz w:val="18"/>
          <w:szCs w:val="18"/>
        </w:rPr>
        <w:t>if it doesn’t break other policies</w:t>
      </w:r>
    </w:p>
    <w:p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Dates (not actually terminology)</w:t>
      </w:r>
    </w:p>
    <w:p w:rsidR="00B3411C" w:rsidRPr="00D81775" w:rsidRDefault="00B3411C" w:rsidP="00D81775">
      <w:pPr>
        <w:pStyle w:val="ListParagraph"/>
        <w:numPr>
          <w:ilvl w:val="1"/>
          <w:numId w:val="2"/>
        </w:numPr>
        <w:shd w:val="clear" w:color="auto" w:fill="FFFFFF"/>
        <w:spacing w:before="100" w:beforeAutospacing="1" w:after="100" w:afterAutospacing="1" w:line="270" w:lineRule="atLeast"/>
        <w:rPr>
          <w:rFonts w:ascii="Arial" w:eastAsia="Times New Roman" w:hAnsi="Arial" w:cs="Arial"/>
          <w:color w:val="000000"/>
          <w:sz w:val="18"/>
          <w:szCs w:val="18"/>
        </w:rPr>
      </w:pPr>
      <w:r w:rsidRPr="00D81775">
        <w:rPr>
          <w:rFonts w:ascii="Arial" w:eastAsia="Times New Roman" w:hAnsi="Arial" w:cs="Arial"/>
          <w:color w:val="000000"/>
          <w:sz w:val="18"/>
          <w:szCs w:val="18"/>
        </w:rPr>
        <w:t>We go beyond the HITSP recommendation and adopt the ISO 8061 specification, recording dates as text strings of the form "YYYY-MM-</w:t>
      </w:r>
      <w:proofErr w:type="spellStart"/>
      <w:r w:rsidRPr="00D81775">
        <w:rPr>
          <w:rFonts w:ascii="Arial" w:eastAsia="Times New Roman" w:hAnsi="Arial" w:cs="Arial"/>
          <w:color w:val="000000"/>
          <w:sz w:val="18"/>
          <w:szCs w:val="18"/>
        </w:rPr>
        <w:t>DDThhmmss</w:t>
      </w:r>
      <w:proofErr w:type="gramStart"/>
      <w:r w:rsidRPr="00D81775">
        <w:rPr>
          <w:rFonts w:ascii="Arial" w:eastAsia="Times New Roman" w:hAnsi="Arial" w:cs="Arial"/>
          <w:color w:val="000000"/>
          <w:sz w:val="18"/>
          <w:szCs w:val="18"/>
        </w:rPr>
        <w:t>,ff</w:t>
      </w:r>
      <w:proofErr w:type="spellEnd"/>
      <w:proofErr w:type="gramEnd"/>
      <w:r w:rsidRPr="00D81775">
        <w:rPr>
          <w:rFonts w:ascii="Arial" w:eastAsia="Times New Roman" w:hAnsi="Arial" w:cs="Arial"/>
          <w:color w:val="000000"/>
          <w:sz w:val="18"/>
          <w:szCs w:val="18"/>
        </w:rPr>
        <w:t>” (see </w:t>
      </w:r>
      <w:hyperlink r:id="rId7" w:history="1">
        <w:r w:rsidRPr="00D81775">
          <w:rPr>
            <w:rFonts w:ascii="Arial" w:eastAsia="Times New Roman" w:hAnsi="Arial" w:cs="Arial"/>
            <w:color w:val="0088CC"/>
            <w:sz w:val="18"/>
            <w:szCs w:val="18"/>
          </w:rPr>
          <w:t>http://en.wikipedia.org/wiki/ISO_8601</w:t>
        </w:r>
      </w:hyperlink>
      <w:r w:rsidRPr="00D81775">
        <w:rPr>
          <w:rFonts w:ascii="Arial" w:eastAsia="Times New Roman" w:hAnsi="Arial" w:cs="Arial"/>
          <w:color w:val="000000"/>
          <w:sz w:val="18"/>
          <w:szCs w:val="18"/>
        </w:rPr>
        <w:t> for more information).</w:t>
      </w:r>
    </w:p>
    <w:p w:rsidR="00B3411C" w:rsidRPr="00D81775" w:rsidRDefault="00B3411C" w:rsidP="00D81775">
      <w:pPr>
        <w:pStyle w:val="ListParagraph"/>
        <w:numPr>
          <w:ilvl w:val="0"/>
          <w:numId w:val="2"/>
        </w:numPr>
        <w:shd w:val="clear" w:color="auto" w:fill="FFFFFF"/>
        <w:spacing w:before="100" w:beforeAutospacing="1" w:after="100" w:afterAutospacing="1" w:line="270" w:lineRule="atLeast"/>
        <w:rPr>
          <w:rFonts w:ascii="Arial" w:eastAsia="Times New Roman" w:hAnsi="Arial" w:cs="Arial"/>
          <w:color w:val="000000"/>
          <w:sz w:val="18"/>
          <w:szCs w:val="18"/>
        </w:rPr>
      </w:pPr>
      <w:del w:id="100" w:author="Jay Lyle" w:date="2015-04-15T12:51:00Z">
        <w:r w:rsidRPr="00D81775" w:rsidDel="008B3590">
          <w:rPr>
            <w:rFonts w:ascii="Arial" w:eastAsia="Times New Roman" w:hAnsi="Arial" w:cs="Arial"/>
            <w:color w:val="000000"/>
            <w:sz w:val="18"/>
            <w:szCs w:val="18"/>
          </w:rPr>
          <w:lastRenderedPageBreak/>
          <w:delText>Where a property may vary enough to need different value sets in different circumstances, but not so much as to merit division into separate properties, that property shall be bound to a Grouping Value Set, which shall identify the value sets available for use in use cases.</w:delText>
        </w:r>
      </w:del>
    </w:p>
    <w:p w:rsidR="002977D8" w:rsidRDefault="002977D8"/>
    <w:p w:rsidR="00E75430" w:rsidRDefault="00E75430" w:rsidP="00E75430">
      <w:pPr>
        <w:pStyle w:val="Heading2AA"/>
      </w:pPr>
      <w:r>
        <w:t>Next Call</w:t>
      </w:r>
    </w:p>
    <w:p w:rsidR="00E75430" w:rsidRDefault="00E75430" w:rsidP="00E75430">
      <w:pPr>
        <w:pStyle w:val="BodyA"/>
        <w:rPr>
          <w:rFonts w:asciiTheme="minorHAnsi" w:hAnsiTheme="minorHAnsi"/>
        </w:rPr>
      </w:pPr>
      <w:r>
        <w:rPr>
          <w:rFonts w:asciiTheme="minorHAnsi" w:hAnsiTheme="minorHAnsi"/>
        </w:rPr>
        <w:t>Care Plan review (after interruption)</w:t>
      </w:r>
    </w:p>
    <w:p w:rsidR="00E75430" w:rsidRDefault="00E75430" w:rsidP="00E75430">
      <w:pPr>
        <w:pStyle w:val="BodyA"/>
        <w:rPr>
          <w:rFonts w:asciiTheme="minorHAnsi" w:hAnsiTheme="minorHAnsi"/>
        </w:rPr>
      </w:pPr>
    </w:p>
    <w:p w:rsidR="00E75430" w:rsidRDefault="00E75430" w:rsidP="00E75430">
      <w:pPr>
        <w:pStyle w:val="Heading2AA"/>
      </w:pPr>
      <w:r>
        <w:t>Issues</w:t>
      </w:r>
    </w:p>
    <w:p w:rsidR="00E75430" w:rsidRDefault="00E75430" w:rsidP="00E75430">
      <w:pPr>
        <w:pStyle w:val="BodyA"/>
      </w:pPr>
    </w:p>
    <w:tbl>
      <w:tblPr>
        <w:tblStyle w:val="TableGrid"/>
        <w:tblW w:w="0" w:type="auto"/>
        <w:tblLook w:val="04A0" w:firstRow="1" w:lastRow="0" w:firstColumn="1" w:lastColumn="0" w:noHBand="0" w:noVBand="1"/>
      </w:tblPr>
      <w:tblGrid>
        <w:gridCol w:w="6244"/>
        <w:gridCol w:w="1516"/>
        <w:gridCol w:w="1590"/>
      </w:tblGrid>
      <w:tr w:rsidR="00E75430" w:rsidRPr="006B7B04" w:rsidTr="00EF5C4B">
        <w:tc>
          <w:tcPr>
            <w:tcW w:w="7105" w:type="dxa"/>
          </w:tcPr>
          <w:p w:rsidR="00E75430" w:rsidRPr="006B7B04" w:rsidRDefault="00E75430" w:rsidP="00EF5C4B">
            <w:pPr>
              <w:pStyle w:val="BodyA"/>
              <w:rPr>
                <w:b/>
              </w:rPr>
            </w:pPr>
            <w:r w:rsidRPr="006B7B04">
              <w:rPr>
                <w:b/>
              </w:rPr>
              <w:t>Issue</w:t>
            </w:r>
          </w:p>
        </w:tc>
        <w:tc>
          <w:tcPr>
            <w:tcW w:w="1620" w:type="dxa"/>
          </w:tcPr>
          <w:p w:rsidR="00E75430" w:rsidRPr="006B7B04" w:rsidRDefault="00E75430" w:rsidP="00EF5C4B">
            <w:pPr>
              <w:pStyle w:val="BodyA"/>
              <w:rPr>
                <w:b/>
              </w:rPr>
            </w:pPr>
            <w:r w:rsidRPr="006B7B04">
              <w:rPr>
                <w:b/>
              </w:rPr>
              <w:t>Status</w:t>
            </w:r>
          </w:p>
        </w:tc>
        <w:tc>
          <w:tcPr>
            <w:tcW w:w="1705" w:type="dxa"/>
          </w:tcPr>
          <w:p w:rsidR="00E75430" w:rsidRPr="006B7B04" w:rsidRDefault="00E75430" w:rsidP="00EF5C4B">
            <w:pPr>
              <w:pStyle w:val="BodyA"/>
              <w:rPr>
                <w:b/>
              </w:rPr>
            </w:pPr>
            <w:r w:rsidRPr="006B7B04">
              <w:rPr>
                <w:b/>
              </w:rPr>
              <w:t>Owner</w:t>
            </w:r>
          </w:p>
        </w:tc>
      </w:tr>
      <w:tr w:rsidR="00E75430" w:rsidRPr="006B7B04" w:rsidTr="00EF5C4B">
        <w:tc>
          <w:tcPr>
            <w:tcW w:w="7105" w:type="dxa"/>
          </w:tcPr>
          <w:p w:rsidR="00E75430" w:rsidRDefault="00E75430" w:rsidP="00EF5C4B">
            <w:pPr>
              <w:pStyle w:val="BodyA"/>
            </w:pPr>
            <w:r w:rsidRPr="006B7B04">
              <w:t>Stewardship for NCPDP value sets &amp; code systems</w:t>
            </w:r>
          </w:p>
          <w:p w:rsidR="00E75430" w:rsidRPr="006B7B04" w:rsidRDefault="00E75430" w:rsidP="00EF5C4B">
            <w:pPr>
              <w:pStyle w:val="BodyA"/>
            </w:pPr>
            <w:r>
              <w:t>JL drafted proposal for NCPDP; RM, SW to take forward</w:t>
            </w:r>
          </w:p>
        </w:tc>
        <w:tc>
          <w:tcPr>
            <w:tcW w:w="1620" w:type="dxa"/>
          </w:tcPr>
          <w:p w:rsidR="00E75430" w:rsidRPr="006B7B04" w:rsidRDefault="00E75430" w:rsidP="00EF5C4B">
            <w:pPr>
              <w:pStyle w:val="BodyA"/>
            </w:pPr>
            <w:r>
              <w:t>Open</w:t>
            </w:r>
          </w:p>
        </w:tc>
        <w:tc>
          <w:tcPr>
            <w:tcW w:w="1705" w:type="dxa"/>
          </w:tcPr>
          <w:p w:rsidR="00E75430" w:rsidRPr="006B7B04" w:rsidRDefault="00E75430" w:rsidP="00EF5C4B">
            <w:pPr>
              <w:pStyle w:val="BodyA"/>
            </w:pPr>
            <w:r>
              <w:t>JL, RM, SW</w:t>
            </w:r>
          </w:p>
        </w:tc>
      </w:tr>
    </w:tbl>
    <w:p w:rsidR="00E75430" w:rsidRDefault="00E75430" w:rsidP="00E75430">
      <w:pPr>
        <w:pStyle w:val="Heading2AA"/>
      </w:pPr>
    </w:p>
    <w:p w:rsidR="00E75430" w:rsidRPr="002E70EC" w:rsidRDefault="00E75430" w:rsidP="00E75430">
      <w:pPr>
        <w:pStyle w:val="BodyA"/>
        <w:rPr>
          <w:rFonts w:asciiTheme="minorHAnsi" w:hAnsiTheme="minorHAnsi"/>
        </w:rPr>
      </w:pPr>
    </w:p>
    <w:p w:rsidR="00E75430" w:rsidRDefault="00E75430" w:rsidP="00E75430">
      <w:pPr>
        <w:pStyle w:val="FreeFormA"/>
        <w:rPr>
          <w:b/>
        </w:rPr>
      </w:pPr>
      <w:r w:rsidRPr="00B070DC">
        <w:rPr>
          <w:b/>
        </w:rPr>
        <w:t>Action items</w:t>
      </w:r>
    </w:p>
    <w:tbl>
      <w:tblPr>
        <w:tblW w:w="0" w:type="auto"/>
        <w:tblInd w:w="10" w:type="dxa"/>
        <w:tblLayout w:type="fixed"/>
        <w:tblLook w:val="0000" w:firstRow="0" w:lastRow="0" w:firstColumn="0" w:lastColumn="0" w:noHBand="0" w:noVBand="0"/>
      </w:tblPr>
      <w:tblGrid>
        <w:gridCol w:w="5087"/>
        <w:gridCol w:w="1677"/>
        <w:gridCol w:w="2475"/>
      </w:tblGrid>
      <w:tr w:rsidR="00E75430" w:rsidTr="00EF5C4B">
        <w:trPr>
          <w:cantSplit/>
          <w:trHeight w:val="760"/>
          <w:tblHeader/>
        </w:trPr>
        <w:tc>
          <w:tcPr>
            <w:tcW w:w="508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E75430" w:rsidRDefault="00E75430" w:rsidP="00EF5C4B">
            <w:pPr>
              <w:pStyle w:val="Heading2AA"/>
              <w:jc w:val="center"/>
            </w:pPr>
            <w:r>
              <w:t>Item Description</w:t>
            </w:r>
          </w:p>
        </w:tc>
        <w:tc>
          <w:tcPr>
            <w:tcW w:w="167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E75430" w:rsidRDefault="00E75430" w:rsidP="00EF5C4B">
            <w:pPr>
              <w:pStyle w:val="Heading2AA"/>
              <w:jc w:val="center"/>
            </w:pPr>
            <w:r>
              <w:t>Responsible Individual</w:t>
            </w:r>
          </w:p>
        </w:tc>
        <w:tc>
          <w:tcPr>
            <w:tcW w:w="2475"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E75430" w:rsidRDefault="00E75430" w:rsidP="00EF5C4B">
            <w:pPr>
              <w:pStyle w:val="Heading2AA"/>
              <w:jc w:val="center"/>
            </w:pPr>
            <w:r>
              <w:t>Due Date</w:t>
            </w:r>
          </w:p>
        </w:tc>
      </w:tr>
      <w:tr w:rsidR="00E75430" w:rsidTr="00EF5C4B">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E75430" w:rsidRPr="004E5363" w:rsidRDefault="00E75430" w:rsidP="00EF5C4B">
            <w:r>
              <w:t>Look into data on actual system usage in NCPDP instances</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E75430" w:rsidRDefault="00E75430" w:rsidP="00EF5C4B">
            <w:r>
              <w:t>Sue Thompson</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E75430" w:rsidRDefault="00E75430" w:rsidP="00EF5C4B"/>
        </w:tc>
      </w:tr>
      <w:tr w:rsidR="00E75430" w:rsidTr="00EF5C4B">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E75430" w:rsidRDefault="00E75430" w:rsidP="00EF5C4B">
            <w:r>
              <w:t>Discuss stewardship with NCPDP</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E75430" w:rsidRDefault="00E75430" w:rsidP="00EF5C4B">
            <w:r>
              <w:t>RM, SW</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E75430" w:rsidRDefault="00E75430" w:rsidP="00EF5C4B"/>
        </w:tc>
      </w:tr>
    </w:tbl>
    <w:p w:rsidR="00E75430" w:rsidRPr="00B070DC" w:rsidRDefault="00E75430" w:rsidP="00E75430">
      <w:pPr>
        <w:pStyle w:val="FreeFormA"/>
        <w:rPr>
          <w:b/>
        </w:rPr>
      </w:pPr>
    </w:p>
    <w:p w:rsidR="00E75430" w:rsidRDefault="00E75430" w:rsidP="00E75430">
      <w:pPr>
        <w:pStyle w:val="FreeFormA"/>
      </w:pPr>
    </w:p>
    <w:p w:rsidR="00E75430" w:rsidRDefault="00E75430" w:rsidP="00E75430">
      <w:pPr>
        <w:pStyle w:val="FreeFormA"/>
        <w:rPr>
          <w:b/>
        </w:rPr>
      </w:pPr>
      <w:r>
        <w:rPr>
          <w:b/>
        </w:rPr>
        <w:t>Schedule of Future Meetings</w:t>
      </w:r>
    </w:p>
    <w:p w:rsidR="00E75430" w:rsidRDefault="00E75430" w:rsidP="00E75430">
      <w:pPr>
        <w:pStyle w:val="FreeFormA"/>
      </w:pPr>
    </w:p>
    <w:p w:rsidR="00E75430" w:rsidRDefault="00E75430" w:rsidP="00E75430">
      <w:pPr>
        <w:pStyle w:val="FreeFormA"/>
      </w:pPr>
      <w:r>
        <w:t xml:space="preserve">1) The weekly </w:t>
      </w:r>
      <w:r>
        <w:rPr>
          <w:u w:val="single"/>
        </w:rPr>
        <w:t>general Information Modeling (IM) project call</w:t>
      </w:r>
      <w:r>
        <w:t xml:space="preserve"> is held each Friday from 2:30 to 4:30 PM Eastern Time.</w:t>
      </w:r>
    </w:p>
    <w:p w:rsidR="00E75430" w:rsidRDefault="00E75430" w:rsidP="00E75430">
      <w:pPr>
        <w:pStyle w:val="FreeFormA"/>
      </w:pPr>
    </w:p>
    <w:p w:rsidR="00E75430" w:rsidRDefault="00E75430" w:rsidP="00E75430">
      <w:pPr>
        <w:pStyle w:val="FreeFormA"/>
      </w:pPr>
      <w:r>
        <w:t>Information for participating in the calls:</w:t>
      </w:r>
    </w:p>
    <w:p w:rsidR="00E75430" w:rsidRDefault="00E75430" w:rsidP="00E75430">
      <w:pPr>
        <w:pStyle w:val="FreeFormA"/>
      </w:pPr>
      <w:r>
        <w:t>Name:  FHIMS WG Information Modeling Project Call</w:t>
      </w:r>
    </w:p>
    <w:p w:rsidR="00E75430" w:rsidRDefault="00E75430" w:rsidP="00E75430">
      <w:pPr>
        <w:pStyle w:val="FreeFormA"/>
      </w:pPr>
      <w:r>
        <w:t>Recurring Weekly Call Every Friday</w:t>
      </w:r>
    </w:p>
    <w:p w:rsidR="00E75430" w:rsidRDefault="00E75430" w:rsidP="00E75430">
      <w:pPr>
        <w:pStyle w:val="FreeFormA"/>
      </w:pPr>
      <w:r>
        <w:t>Time of Call: 2:30 to 4:30 PM Eastern Time</w:t>
      </w:r>
    </w:p>
    <w:p w:rsidR="00E75430" w:rsidRDefault="00E75430" w:rsidP="00E75430">
      <w:pPr>
        <w:pStyle w:val="FreeFormA"/>
        <w:rPr>
          <w:lang w:val="fr-FR"/>
        </w:rPr>
      </w:pPr>
      <w:r>
        <w:rPr>
          <w:lang w:val="fr-FR"/>
        </w:rPr>
        <w:t xml:space="preserve">Dial-in Information: </w:t>
      </w:r>
      <w:r w:rsidRPr="00F45D8F">
        <w:t>1 (773) 897-3018, Access Code: 585-151-437</w:t>
      </w:r>
    </w:p>
    <w:p w:rsidR="00E75430" w:rsidRDefault="00E75430" w:rsidP="00E75430">
      <w:pPr>
        <w:pStyle w:val="FreeFormA"/>
      </w:pPr>
      <w:r>
        <w:t xml:space="preserve">Web Meeting URL: </w:t>
      </w:r>
      <w:hyperlink r:id="rId8" w:history="1">
        <w:r w:rsidRPr="000B15C0">
          <w:rPr>
            <w:rStyle w:val="Hyperlink"/>
          </w:rPr>
          <w:t>https://global.gotomeeti​ng.com/meeting/join/5851​51437</w:t>
        </w:r>
      </w:hyperlink>
    </w:p>
    <w:p w:rsidR="00E75430" w:rsidRDefault="00E75430" w:rsidP="00E75430">
      <w:pPr>
        <w:pStyle w:val="FreeFormA"/>
      </w:pPr>
    </w:p>
    <w:p w:rsidR="00E75430" w:rsidRDefault="00E75430" w:rsidP="00E75430">
      <w:pPr>
        <w:pStyle w:val="FreeFormA"/>
      </w:pPr>
    </w:p>
    <w:p w:rsidR="00E75430" w:rsidRDefault="00E75430" w:rsidP="00E75430">
      <w:pPr>
        <w:pStyle w:val="FreeFormA"/>
      </w:pPr>
      <w:r>
        <w:t xml:space="preserve">2) The weekly </w:t>
      </w:r>
      <w:r>
        <w:rPr>
          <w:u w:val="single"/>
        </w:rPr>
        <w:t>Terminology Information modeling calls</w:t>
      </w:r>
      <w:r>
        <w:t xml:space="preserve"> are held on Wednesdays from 2-3:30 PM Eastern Time.</w:t>
      </w:r>
    </w:p>
    <w:p w:rsidR="00E75430" w:rsidRDefault="00E75430" w:rsidP="00E75430">
      <w:pPr>
        <w:pStyle w:val="FreeFormA"/>
      </w:pPr>
    </w:p>
    <w:p w:rsidR="00E75430" w:rsidRDefault="00E75430" w:rsidP="00E75430">
      <w:pPr>
        <w:pStyle w:val="FreeFormA"/>
      </w:pPr>
      <w:r>
        <w:t>Information for participating in the calls:</w:t>
      </w:r>
    </w:p>
    <w:p w:rsidR="00E75430" w:rsidRDefault="00E75430" w:rsidP="00E75430">
      <w:pPr>
        <w:pStyle w:val="FreeFormA"/>
      </w:pPr>
      <w:r>
        <w:t>Name:  FHIMS WG Information Modeling Project Call</w:t>
      </w:r>
    </w:p>
    <w:p w:rsidR="00E75430" w:rsidRDefault="00E75430" w:rsidP="00E75430">
      <w:pPr>
        <w:pStyle w:val="FreeFormA"/>
      </w:pPr>
      <w:r>
        <w:t>Recurring Weekly Call Every Wednesday</w:t>
      </w:r>
    </w:p>
    <w:p w:rsidR="00E75430" w:rsidRDefault="00E75430" w:rsidP="00E75430">
      <w:pPr>
        <w:pStyle w:val="FreeFormA"/>
      </w:pPr>
      <w:r>
        <w:lastRenderedPageBreak/>
        <w:t>Time of Call: 2:00 to 3:30 PM Eastern Time</w:t>
      </w:r>
    </w:p>
    <w:p w:rsidR="00E75430" w:rsidRDefault="00E75430" w:rsidP="00E75430">
      <w:pPr>
        <w:pStyle w:val="FreeFormA"/>
      </w:pPr>
      <w:r>
        <w:rPr>
          <w:lang w:val="fr-FR"/>
        </w:rPr>
        <w:t xml:space="preserve">Dial-in Information: </w:t>
      </w:r>
      <w:r w:rsidRPr="00F45D8F">
        <w:t xml:space="preserve">1 </w:t>
      </w:r>
      <w:r w:rsidRPr="003E4C86">
        <w:t>1 (773) 945-1031 Access Code: 849-124-653</w:t>
      </w:r>
    </w:p>
    <w:p w:rsidR="00E75430" w:rsidRDefault="00E75430" w:rsidP="00E75430">
      <w:pPr>
        <w:pStyle w:val="FreeFormA"/>
      </w:pPr>
      <w:r>
        <w:t xml:space="preserve">Web Meeting URL: </w:t>
      </w:r>
      <w:r w:rsidRPr="003E4C86">
        <w:t>https://global.gotomeeti​ng.com/join/849124653</w:t>
      </w:r>
    </w:p>
    <w:p w:rsidR="00E75430" w:rsidRDefault="00E75430" w:rsidP="00E75430">
      <w:pPr>
        <w:pStyle w:val="FreeFormA"/>
      </w:pPr>
    </w:p>
    <w:p w:rsidR="00E75430" w:rsidRDefault="00E75430" w:rsidP="00E75430">
      <w:pPr>
        <w:pStyle w:val="BodyA"/>
      </w:pPr>
    </w:p>
    <w:p w:rsidR="00E75430" w:rsidRPr="009042D9" w:rsidRDefault="00E75430" w:rsidP="00E75430"/>
    <w:p w:rsidR="00E75430" w:rsidRDefault="00E75430"/>
    <w:sectPr w:rsidR="00E7543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EAC" w:rsidRDefault="00CE1EAC" w:rsidP="00E75430">
      <w:pPr>
        <w:spacing w:after="0" w:line="240" w:lineRule="auto"/>
      </w:pPr>
      <w:r>
        <w:separator/>
      </w:r>
    </w:p>
  </w:endnote>
  <w:endnote w:type="continuationSeparator" w:id="0">
    <w:p w:rsidR="00CE1EAC" w:rsidRDefault="00CE1EAC" w:rsidP="00E75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7AC7FFFF" w:usb2="00000012" w:usb3="00000000" w:csb0="0002000D"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EAC" w:rsidRDefault="00CE1EAC" w:rsidP="00E75430">
      <w:pPr>
        <w:spacing w:after="0" w:line="240" w:lineRule="auto"/>
      </w:pPr>
      <w:r>
        <w:separator/>
      </w:r>
    </w:p>
  </w:footnote>
  <w:footnote w:type="continuationSeparator" w:id="0">
    <w:p w:rsidR="00CE1EAC" w:rsidRDefault="00CE1EAC" w:rsidP="00E754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430" w:rsidRDefault="00E75430" w:rsidP="00E75430">
    <w:pPr>
      <w:pStyle w:val="Header1"/>
      <w:spacing w:after="0"/>
      <w:rPr>
        <w:sz w:val="18"/>
      </w:rPr>
    </w:pPr>
    <w:r>
      <w:rPr>
        <w:sz w:val="18"/>
      </w:rPr>
      <w:t>Office of the National Coordinator (ONC)</w:t>
    </w:r>
  </w:p>
  <w:p w:rsidR="00E75430" w:rsidRPr="00E75430" w:rsidRDefault="00E75430" w:rsidP="00E75430">
    <w:pPr>
      <w:pStyle w:val="Header1"/>
      <w:spacing w:after="0"/>
      <w:rPr>
        <w:sz w:val="18"/>
        <w:rPrChange w:id="101" w:author="Jay Lyle" w:date="2015-04-16T17:07:00Z">
          <w:rPr/>
        </w:rPrChange>
      </w:rPr>
      <w:pPrChange w:id="102" w:author="Jay Lyle" w:date="2015-04-16T17:07:00Z">
        <w:pPr>
          <w:pStyle w:val="Header"/>
        </w:pPr>
      </w:pPrChange>
    </w:pPr>
    <w:r>
      <w:rPr>
        <w:sz w:val="18"/>
      </w:rPr>
      <w:t>Federal Health Architecture (FHA) Program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34CA5"/>
    <w:multiLevelType w:val="hybridMultilevel"/>
    <w:tmpl w:val="13CE4D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6770E2"/>
    <w:multiLevelType w:val="hybridMultilevel"/>
    <w:tmpl w:val="C2F00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DC35F0"/>
    <w:multiLevelType w:val="multilevel"/>
    <w:tmpl w:val="052CDB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y Lyle">
    <w15:presenceInfo w15:providerId="Windows Live" w15:userId="e427122d819001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11C"/>
    <w:rsid w:val="002654C1"/>
    <w:rsid w:val="002977D8"/>
    <w:rsid w:val="003872CF"/>
    <w:rsid w:val="0040577B"/>
    <w:rsid w:val="0041039E"/>
    <w:rsid w:val="005135BF"/>
    <w:rsid w:val="005E0BB8"/>
    <w:rsid w:val="007448F2"/>
    <w:rsid w:val="007C4042"/>
    <w:rsid w:val="008B3590"/>
    <w:rsid w:val="00AF0D59"/>
    <w:rsid w:val="00B3411C"/>
    <w:rsid w:val="00CE1EAC"/>
    <w:rsid w:val="00D81775"/>
    <w:rsid w:val="00E06A63"/>
    <w:rsid w:val="00E11056"/>
    <w:rsid w:val="00E75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454BD-19CB-4322-B4EE-CC87BFC30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3411C"/>
  </w:style>
  <w:style w:type="character" w:styleId="Hyperlink">
    <w:name w:val="Hyperlink"/>
    <w:basedOn w:val="DefaultParagraphFont"/>
    <w:uiPriority w:val="99"/>
    <w:semiHidden/>
    <w:unhideWhenUsed/>
    <w:rsid w:val="00B3411C"/>
    <w:rPr>
      <w:color w:val="0000FF"/>
      <w:u w:val="single"/>
    </w:rPr>
  </w:style>
  <w:style w:type="paragraph" w:styleId="ListParagraph">
    <w:name w:val="List Paragraph"/>
    <w:basedOn w:val="Normal"/>
    <w:uiPriority w:val="34"/>
    <w:qFormat/>
    <w:rsid w:val="00D81775"/>
    <w:pPr>
      <w:ind w:left="720"/>
      <w:contextualSpacing/>
    </w:pPr>
  </w:style>
  <w:style w:type="paragraph" w:styleId="Header">
    <w:name w:val="header"/>
    <w:basedOn w:val="Normal"/>
    <w:link w:val="HeaderChar"/>
    <w:uiPriority w:val="99"/>
    <w:unhideWhenUsed/>
    <w:rsid w:val="00E75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430"/>
  </w:style>
  <w:style w:type="paragraph" w:styleId="Footer">
    <w:name w:val="footer"/>
    <w:basedOn w:val="Normal"/>
    <w:link w:val="FooterChar"/>
    <w:uiPriority w:val="99"/>
    <w:unhideWhenUsed/>
    <w:rsid w:val="00E75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430"/>
  </w:style>
  <w:style w:type="paragraph" w:customStyle="1" w:styleId="Header1">
    <w:name w:val="Header1"/>
    <w:rsid w:val="00E75430"/>
    <w:pPr>
      <w:tabs>
        <w:tab w:val="center" w:pos="4320"/>
        <w:tab w:val="right" w:pos="8640"/>
      </w:tabs>
      <w:spacing w:after="200" w:line="276" w:lineRule="auto"/>
    </w:pPr>
    <w:rPr>
      <w:rFonts w:ascii="Times New Roman" w:eastAsia="ヒラギノ角ゴ Pro W3" w:hAnsi="Times New Roman" w:cs="Times New Roman"/>
      <w:color w:val="000000"/>
      <w:szCs w:val="20"/>
    </w:rPr>
  </w:style>
  <w:style w:type="paragraph" w:customStyle="1" w:styleId="BodyA">
    <w:name w:val="Body A"/>
    <w:rsid w:val="00E75430"/>
    <w:pPr>
      <w:spacing w:after="0" w:line="240" w:lineRule="auto"/>
    </w:pPr>
    <w:rPr>
      <w:rFonts w:ascii="Helvetica" w:eastAsia="ヒラギノ角ゴ Pro W3" w:hAnsi="Helvetica" w:cs="Times New Roman"/>
      <w:color w:val="000000"/>
      <w:sz w:val="24"/>
      <w:szCs w:val="20"/>
    </w:rPr>
  </w:style>
  <w:style w:type="paragraph" w:customStyle="1" w:styleId="FreeForm">
    <w:name w:val="Free Form"/>
    <w:rsid w:val="00E75430"/>
    <w:pPr>
      <w:spacing w:after="0" w:line="240" w:lineRule="auto"/>
    </w:pPr>
    <w:rPr>
      <w:rFonts w:ascii="Times New Roman" w:eastAsia="ヒラギノ角ゴ Pro W3" w:hAnsi="Times New Roman" w:cs="Times New Roman"/>
      <w:color w:val="000000"/>
      <w:sz w:val="20"/>
      <w:szCs w:val="20"/>
    </w:rPr>
  </w:style>
  <w:style w:type="paragraph" w:customStyle="1" w:styleId="Heading1AA">
    <w:name w:val="Heading 1 A A"/>
    <w:next w:val="BodyA"/>
    <w:rsid w:val="00E75430"/>
    <w:pPr>
      <w:keepNext/>
      <w:spacing w:after="0" w:line="240" w:lineRule="auto"/>
      <w:outlineLvl w:val="0"/>
    </w:pPr>
    <w:rPr>
      <w:rFonts w:ascii="Helvetica" w:eastAsia="ヒラギノ角ゴ Pro W3" w:hAnsi="Helvetica" w:cs="Times New Roman"/>
      <w:b/>
      <w:color w:val="000000"/>
      <w:sz w:val="36"/>
      <w:szCs w:val="20"/>
    </w:rPr>
  </w:style>
  <w:style w:type="paragraph" w:customStyle="1" w:styleId="Heading2AA">
    <w:name w:val="Heading 2 A A"/>
    <w:next w:val="BodyA"/>
    <w:rsid w:val="00E75430"/>
    <w:pPr>
      <w:keepNext/>
      <w:spacing w:after="0" w:line="240" w:lineRule="auto"/>
      <w:outlineLvl w:val="1"/>
    </w:pPr>
    <w:rPr>
      <w:rFonts w:ascii="Helvetica" w:eastAsia="ヒラギノ角ゴ Pro W3" w:hAnsi="Helvetica" w:cs="Times New Roman"/>
      <w:b/>
      <w:color w:val="000000"/>
      <w:sz w:val="24"/>
      <w:szCs w:val="20"/>
    </w:rPr>
  </w:style>
  <w:style w:type="paragraph" w:customStyle="1" w:styleId="FreeFormA">
    <w:name w:val="Free Form A"/>
    <w:rsid w:val="00E75430"/>
    <w:pPr>
      <w:spacing w:after="0" w:line="240" w:lineRule="auto"/>
    </w:pPr>
    <w:rPr>
      <w:rFonts w:ascii="Helvetica" w:eastAsia="ヒラギノ角ゴ Pro W3" w:hAnsi="Helvetica" w:cs="Times New Roman"/>
      <w:color w:val="000000"/>
      <w:sz w:val="24"/>
      <w:szCs w:val="20"/>
    </w:rPr>
  </w:style>
  <w:style w:type="table" w:styleId="TableGrid">
    <w:name w:val="Table Grid"/>
    <w:basedOn w:val="TableNormal"/>
    <w:rsid w:val="00E7543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38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gotomeeti&#8203;ng.com/meeting/join/5851&#8203;51437" TargetMode="External"/><Relationship Id="rId3" Type="http://schemas.openxmlformats.org/officeDocument/2006/relationships/settings" Target="settings.xml"/><Relationship Id="rId7" Type="http://schemas.openxmlformats.org/officeDocument/2006/relationships/hyperlink" Target="http://en.wikipedia.org/wiki/ISO_86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3987</TotalTime>
  <Pages>5</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Lyle</dc:creator>
  <cp:keywords/>
  <dc:description/>
  <cp:lastModifiedBy>Jay Lyle</cp:lastModifiedBy>
  <cp:revision>3</cp:revision>
  <dcterms:created xsi:type="dcterms:W3CDTF">2015-04-16T21:10:00Z</dcterms:created>
  <dcterms:modified xsi:type="dcterms:W3CDTF">2015-04-19T15:38:00Z</dcterms:modified>
</cp:coreProperties>
</file>