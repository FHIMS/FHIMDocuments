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1AE" w:rsidRDefault="002C5575">
      <w:r>
        <w:t xml:space="preserve">Allergy &amp; Intolerance </w:t>
      </w:r>
      <w:r w:rsidR="00537810">
        <w:t>Reactions Meeting</w:t>
      </w:r>
      <w:r w:rsidR="004C5533">
        <w:t>, 22 May 2014</w:t>
      </w:r>
    </w:p>
    <w:p w:rsidR="002C5575" w:rsidRDefault="002C5575">
      <w:r>
        <w:t xml:space="preserve">KP: </w:t>
      </w:r>
      <w:r w:rsidR="00537810">
        <w:t xml:space="preserve">Jamie Ferguson, Moon </w:t>
      </w:r>
      <w:proofErr w:type="spellStart"/>
      <w:r w:rsidR="00537810">
        <w:t>Hee</w:t>
      </w:r>
      <w:proofErr w:type="spellEnd"/>
      <w:r w:rsidR="00537810">
        <w:t xml:space="preserve"> Lee, </w:t>
      </w:r>
      <w:r>
        <w:t>Lori Potter</w:t>
      </w:r>
    </w:p>
    <w:p w:rsidR="002C5575" w:rsidRDefault="002C5575">
      <w:r>
        <w:t xml:space="preserve">VA: </w:t>
      </w:r>
      <w:r w:rsidR="00537810">
        <w:t>Catherine H</w:t>
      </w:r>
      <w:r>
        <w:t>oa</w:t>
      </w:r>
      <w:r w:rsidR="00537810">
        <w:t xml:space="preserve">ng, </w:t>
      </w:r>
      <w:r>
        <w:t>Holly Miller, Mike Lincoln</w:t>
      </w:r>
    </w:p>
    <w:p w:rsidR="002C5575" w:rsidRDefault="002C5575">
      <w:r>
        <w:t>FHA: Susan Matney, Jay Lyle</w:t>
      </w:r>
    </w:p>
    <w:p w:rsidR="002C5575" w:rsidRDefault="002C5575">
      <w:r>
        <w:t>NLM:</w:t>
      </w:r>
      <w:r w:rsidRPr="002C5575">
        <w:t xml:space="preserve"> </w:t>
      </w:r>
      <w:r>
        <w:t>Betsy Humphreys</w:t>
      </w:r>
      <w:ins w:id="0" w:author="Vivian Auld" w:date="2014-05-23T13:32:00Z">
        <w:r w:rsidR="00501C70">
          <w:t>, Vivian Auld, John Kilbourne, Jim Case</w:t>
        </w:r>
      </w:ins>
    </w:p>
    <w:p w:rsidR="00537810" w:rsidRDefault="00537810"/>
    <w:p w:rsidR="002C5575" w:rsidRDefault="002C5575" w:rsidP="00537810">
      <w:pPr>
        <w:pStyle w:val="ListParagraph"/>
        <w:numPr>
          <w:ilvl w:val="0"/>
          <w:numId w:val="1"/>
        </w:numPr>
      </w:pPr>
      <w:r>
        <w:t>FHIM</w:t>
      </w:r>
      <w:ins w:id="1" w:author="Vivian Auld" w:date="2014-05-23T13:33:00Z">
        <w:r w:rsidR="00501C70">
          <w:t xml:space="preserve"> (Federal Health Information Model) and </w:t>
        </w:r>
      </w:ins>
      <w:del w:id="2" w:author="Vivian Auld" w:date="2014-05-23T13:33:00Z">
        <w:r w:rsidDel="00501C70">
          <w:delText>,</w:delText>
        </w:r>
      </w:del>
      <w:bookmarkStart w:id="3" w:name="_GoBack"/>
      <w:bookmarkEnd w:id="3"/>
      <w:r>
        <w:t xml:space="preserve"> </w:t>
      </w:r>
      <w:r w:rsidR="00537810">
        <w:t>VA not in agreement with ONC recommendation for reactions</w:t>
      </w:r>
      <w:r>
        <w:t xml:space="preserve"> in NPRM</w:t>
      </w:r>
      <w:r w:rsidR="00537810">
        <w:t xml:space="preserve">. </w:t>
      </w:r>
      <w:r>
        <w:t>Proposed rule recommended a CDC reaction list and this was not inclusive enough for FHIM.</w:t>
      </w:r>
    </w:p>
    <w:p w:rsidR="00537810" w:rsidRDefault="00537810" w:rsidP="00537810">
      <w:pPr>
        <w:pStyle w:val="ListParagraph"/>
        <w:numPr>
          <w:ilvl w:val="0"/>
          <w:numId w:val="1"/>
        </w:numPr>
      </w:pPr>
      <w:r>
        <w:t xml:space="preserve">FHIM gathered information from VA, </w:t>
      </w:r>
      <w:r w:rsidR="0054696A">
        <w:t>Intermountain;</w:t>
      </w:r>
      <w:r>
        <w:t xml:space="preserve"> </w:t>
      </w:r>
      <w:r w:rsidRPr="0054696A">
        <w:t>3M</w:t>
      </w:r>
      <w:r w:rsidR="0054696A">
        <w:t xml:space="preserve"> pending</w:t>
      </w:r>
      <w:r>
        <w:t>.</w:t>
      </w:r>
    </w:p>
    <w:p w:rsidR="00537810" w:rsidRDefault="00537810" w:rsidP="00537810">
      <w:pPr>
        <w:pStyle w:val="ListParagraph"/>
        <w:numPr>
          <w:ilvl w:val="0"/>
          <w:numId w:val="1"/>
        </w:numPr>
      </w:pPr>
      <w:r>
        <w:t>Want to make a recommendation as to what would be best for a reaction value set.</w:t>
      </w:r>
    </w:p>
    <w:p w:rsidR="006668A7" w:rsidRDefault="006668A7" w:rsidP="00537810">
      <w:pPr>
        <w:pStyle w:val="ListParagraph"/>
        <w:numPr>
          <w:ilvl w:val="0"/>
          <w:numId w:val="1"/>
        </w:numPr>
      </w:pPr>
      <w:r>
        <w:t xml:space="preserve">Moon </w:t>
      </w:r>
      <w:proofErr w:type="spellStart"/>
      <w:r>
        <w:t>Hee</w:t>
      </w:r>
      <w:proofErr w:type="spellEnd"/>
      <w:r>
        <w:t xml:space="preserve"> – KP reviewed the state of terminology for allergy reactions. It’s a user driven list. A few are not mapped to SNOMED CT.</w:t>
      </w:r>
    </w:p>
    <w:p w:rsidR="002C5575" w:rsidRDefault="002C5575" w:rsidP="002C5575">
      <w:pPr>
        <w:pStyle w:val="ListParagraph"/>
        <w:numPr>
          <w:ilvl w:val="1"/>
          <w:numId w:val="1"/>
        </w:numPr>
      </w:pPr>
      <w:r>
        <w:t>These tend to be compound, “and/or” terms—and are frequently used</w:t>
      </w:r>
    </w:p>
    <w:p w:rsidR="006668A7" w:rsidRDefault="006668A7" w:rsidP="00537810">
      <w:pPr>
        <w:pStyle w:val="ListParagraph"/>
        <w:numPr>
          <w:ilvl w:val="0"/>
          <w:numId w:val="1"/>
        </w:numPr>
      </w:pPr>
      <w:r>
        <w:t>FHIM values sets will be maintained in VSAC</w:t>
      </w:r>
      <w:r w:rsidR="005B086E">
        <w:t>.</w:t>
      </w:r>
    </w:p>
    <w:p w:rsidR="005B086E" w:rsidRDefault="005B086E" w:rsidP="005B086E">
      <w:pPr>
        <w:pStyle w:val="ListParagraph"/>
        <w:numPr>
          <w:ilvl w:val="0"/>
          <w:numId w:val="1"/>
        </w:numPr>
      </w:pPr>
      <w:r>
        <w:t>KP will send their list of values with usage counts to Jay Lyle today</w:t>
      </w:r>
      <w:r w:rsidR="004C5533">
        <w:t xml:space="preserve"> (received 5/22)</w:t>
      </w:r>
      <w:r w:rsidR="002C5575">
        <w:t>;</w:t>
      </w:r>
      <w:r>
        <w:t xml:space="preserve"> Jay will be able to fold into the existing list by next week.</w:t>
      </w:r>
    </w:p>
    <w:p w:rsidR="005B086E" w:rsidRDefault="005B086E" w:rsidP="005B086E">
      <w:pPr>
        <w:pStyle w:val="ListParagraph"/>
        <w:numPr>
          <w:ilvl w:val="1"/>
          <w:numId w:val="1"/>
        </w:numPr>
      </w:pPr>
      <w:r>
        <w:t>This will include questions</w:t>
      </w:r>
    </w:p>
    <w:p w:rsidR="005B086E" w:rsidRDefault="005B086E" w:rsidP="002C5575">
      <w:pPr>
        <w:pStyle w:val="ListParagraph"/>
        <w:numPr>
          <w:ilvl w:val="1"/>
          <w:numId w:val="1"/>
        </w:numPr>
      </w:pPr>
      <w:r>
        <w:t xml:space="preserve">Will be sent to the </w:t>
      </w:r>
      <w:r w:rsidR="002C5575">
        <w:t>participants</w:t>
      </w:r>
    </w:p>
    <w:p w:rsidR="005B086E" w:rsidRDefault="0054696A" w:rsidP="005B086E">
      <w:pPr>
        <w:pStyle w:val="ListParagraph"/>
        <w:numPr>
          <w:ilvl w:val="0"/>
          <w:numId w:val="1"/>
        </w:numPr>
      </w:pPr>
      <w:r>
        <w:t xml:space="preserve">How </w:t>
      </w:r>
      <w:r w:rsidR="005B086E">
        <w:t xml:space="preserve">NLM </w:t>
      </w:r>
      <w:r w:rsidR="002C5575">
        <w:t>and</w:t>
      </w:r>
      <w:r>
        <w:t xml:space="preserve"> </w:t>
      </w:r>
      <w:r w:rsidR="002C5575">
        <w:t xml:space="preserve">FHIM will </w:t>
      </w:r>
      <w:r>
        <w:t xml:space="preserve">define </w:t>
      </w:r>
      <w:r w:rsidR="002C5575">
        <w:t>approach for defining and publishing value set</w:t>
      </w:r>
      <w:r>
        <w:t xml:space="preserve"> </w:t>
      </w:r>
      <w:proofErr w:type="spellStart"/>
      <w:r>
        <w:t>tbd</w:t>
      </w:r>
      <w:proofErr w:type="spellEnd"/>
    </w:p>
    <w:p w:rsidR="005B086E" w:rsidRDefault="005B086E" w:rsidP="002C5575"/>
    <w:sectPr w:rsidR="005B086E" w:rsidSect="00F4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153D4"/>
    <w:multiLevelType w:val="hybridMultilevel"/>
    <w:tmpl w:val="0B90D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810"/>
    <w:rsid w:val="0001223E"/>
    <w:rsid w:val="00212F94"/>
    <w:rsid w:val="002C5575"/>
    <w:rsid w:val="00456D6F"/>
    <w:rsid w:val="004C5533"/>
    <w:rsid w:val="00501C70"/>
    <w:rsid w:val="00537810"/>
    <w:rsid w:val="0054696A"/>
    <w:rsid w:val="005B086E"/>
    <w:rsid w:val="006668A7"/>
    <w:rsid w:val="008224D8"/>
    <w:rsid w:val="00937DE4"/>
    <w:rsid w:val="009D0F7D"/>
    <w:rsid w:val="00BD61AE"/>
    <w:rsid w:val="00F4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8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3M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Matney</dc:creator>
  <cp:lastModifiedBy>Vivian Auld</cp:lastModifiedBy>
  <cp:revision>2</cp:revision>
  <dcterms:created xsi:type="dcterms:W3CDTF">2014-05-23T17:35:00Z</dcterms:created>
  <dcterms:modified xsi:type="dcterms:W3CDTF">2014-05-23T17:35:00Z</dcterms:modified>
</cp:coreProperties>
</file>