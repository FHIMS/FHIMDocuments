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6F0C3C" w14:textId="77777777" w:rsidR="00581B57" w:rsidRDefault="00581B57" w:rsidP="00294173">
      <w:pPr>
        <w:spacing w:after="0" w:line="276" w:lineRule="auto"/>
        <w:jc w:val="center"/>
        <w:rPr>
          <w:rFonts w:cstheme="minorHAnsi"/>
          <w:b/>
          <w:sz w:val="32"/>
          <w:szCs w:val="24"/>
        </w:rPr>
      </w:pPr>
      <w:r>
        <w:rPr>
          <w:rFonts w:cstheme="minorHAnsi"/>
          <w:b/>
          <w:sz w:val="32"/>
          <w:szCs w:val="24"/>
        </w:rPr>
        <w:t xml:space="preserve">FHIM </w:t>
      </w:r>
      <w:r w:rsidR="00294173">
        <w:rPr>
          <w:rFonts w:cstheme="minorHAnsi"/>
          <w:b/>
          <w:sz w:val="32"/>
          <w:szCs w:val="24"/>
        </w:rPr>
        <w:t xml:space="preserve">Strategic-Planning </w:t>
      </w:r>
      <w:r>
        <w:rPr>
          <w:rFonts w:cstheme="minorHAnsi"/>
          <w:b/>
          <w:sz w:val="32"/>
          <w:szCs w:val="24"/>
        </w:rPr>
        <w:t>Off-Site</w:t>
      </w:r>
      <w:r w:rsidR="00AD3CD3" w:rsidRPr="008A7752">
        <w:rPr>
          <w:rFonts w:cstheme="minorHAnsi"/>
          <w:b/>
          <w:sz w:val="32"/>
          <w:szCs w:val="24"/>
        </w:rPr>
        <w:t xml:space="preserve"> </w:t>
      </w:r>
    </w:p>
    <w:p w14:paraId="53352DCA" w14:textId="77777777" w:rsidR="00AD3CD3" w:rsidRPr="008A7752" w:rsidRDefault="005B79CF" w:rsidP="00294173">
      <w:pPr>
        <w:spacing w:after="0" w:line="276" w:lineRule="auto"/>
        <w:jc w:val="center"/>
        <w:rPr>
          <w:rFonts w:cstheme="minorHAnsi"/>
          <w:b/>
          <w:sz w:val="32"/>
          <w:szCs w:val="24"/>
        </w:rPr>
      </w:pPr>
      <w:r>
        <w:rPr>
          <w:rFonts w:cstheme="minorHAnsi"/>
          <w:b/>
          <w:sz w:val="32"/>
          <w:szCs w:val="24"/>
        </w:rPr>
        <w:t>Jun 13-14 Draft-</w:t>
      </w:r>
      <w:r w:rsidR="00581B57">
        <w:rPr>
          <w:rFonts w:cstheme="minorHAnsi"/>
          <w:b/>
          <w:sz w:val="32"/>
          <w:szCs w:val="24"/>
        </w:rPr>
        <w:t>Minutes</w:t>
      </w:r>
      <w:r w:rsidR="00AD3CD3" w:rsidRPr="008A7752">
        <w:rPr>
          <w:rFonts w:cstheme="minorHAnsi"/>
          <w:b/>
          <w:sz w:val="32"/>
          <w:szCs w:val="24"/>
        </w:rPr>
        <w:t xml:space="preserve"> </w:t>
      </w:r>
    </w:p>
    <w:p w14:paraId="3A2A8FFA" w14:textId="77777777" w:rsidR="00812CEC" w:rsidRPr="00581B57" w:rsidRDefault="00812CEC" w:rsidP="00294173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581B57">
        <w:rPr>
          <w:rFonts w:cstheme="minorHAnsi"/>
          <w:sz w:val="24"/>
          <w:szCs w:val="24"/>
        </w:rPr>
        <w:t>Last Updated Jun 16</w:t>
      </w:r>
      <w:r w:rsidR="007A7574" w:rsidRPr="00581B57">
        <w:rPr>
          <w:rFonts w:cstheme="minorHAnsi"/>
          <w:sz w:val="24"/>
          <w:szCs w:val="24"/>
        </w:rPr>
        <w:t>, 2017, Steve Hufnagel, editor</w:t>
      </w:r>
    </w:p>
    <w:p w14:paraId="0DE22B63" w14:textId="77777777" w:rsidR="00AD3CD3" w:rsidRDefault="00AD3CD3" w:rsidP="00294173">
      <w:pPr>
        <w:spacing w:after="0" w:line="276" w:lineRule="auto"/>
        <w:rPr>
          <w:rFonts w:cstheme="minorHAnsi"/>
          <w:b/>
          <w:sz w:val="24"/>
          <w:szCs w:val="24"/>
        </w:rPr>
      </w:pPr>
    </w:p>
    <w:p w14:paraId="38A725F8" w14:textId="77777777" w:rsidR="006E09A6" w:rsidRPr="005B79CF" w:rsidRDefault="008A7752" w:rsidP="00294173">
      <w:pPr>
        <w:spacing w:after="0" w:line="276" w:lineRule="auto"/>
        <w:rPr>
          <w:rFonts w:ascii="Arial Narrow" w:hAnsi="Arial Narrow" w:cstheme="minorHAnsi"/>
          <w:sz w:val="24"/>
          <w:szCs w:val="24"/>
        </w:rPr>
      </w:pPr>
      <w:r w:rsidRPr="005B79CF">
        <w:rPr>
          <w:rFonts w:ascii="Arial Narrow" w:hAnsi="Arial Narrow" w:cstheme="minorHAnsi"/>
          <w:b/>
          <w:sz w:val="24"/>
          <w:szCs w:val="24"/>
        </w:rPr>
        <w:t>BLUF</w:t>
      </w:r>
      <w:r w:rsidR="00581B57" w:rsidRPr="005B79CF">
        <w:rPr>
          <w:rFonts w:ascii="Arial Narrow" w:hAnsi="Arial Narrow" w:cstheme="minorHAnsi"/>
          <w:b/>
          <w:sz w:val="24"/>
          <w:szCs w:val="24"/>
        </w:rPr>
        <w:t>:</w:t>
      </w:r>
      <w:r w:rsidRPr="005B79CF">
        <w:rPr>
          <w:rFonts w:ascii="Arial Narrow" w:hAnsi="Arial Narrow" w:cstheme="minorHAnsi"/>
          <w:b/>
          <w:sz w:val="24"/>
          <w:szCs w:val="24"/>
        </w:rPr>
        <w:t xml:space="preserve"> </w:t>
      </w:r>
      <w:r w:rsidRPr="005B79CF">
        <w:rPr>
          <w:rFonts w:ascii="Arial Narrow" w:hAnsi="Arial Narrow" w:cstheme="minorHAnsi"/>
          <w:sz w:val="24"/>
          <w:szCs w:val="24"/>
        </w:rPr>
        <w:t xml:space="preserve">Ideal Future State of FHIM, </w:t>
      </w:r>
      <w:r w:rsidR="00F7173A" w:rsidRPr="005B79CF">
        <w:rPr>
          <w:rFonts w:ascii="Arial Narrow" w:hAnsi="Arial Narrow" w:cstheme="minorHAnsi"/>
          <w:sz w:val="24"/>
          <w:szCs w:val="24"/>
        </w:rPr>
        <w:t>SIGG</w:t>
      </w:r>
      <w:r w:rsidR="00D62DBC" w:rsidRPr="005B79CF">
        <w:rPr>
          <w:rFonts w:ascii="Arial Narrow" w:hAnsi="Arial Narrow" w:cstheme="minorHAnsi"/>
          <w:sz w:val="24"/>
          <w:szCs w:val="24"/>
        </w:rPr>
        <w:t xml:space="preserve"> Tools</w:t>
      </w:r>
      <w:r w:rsidRPr="005B79CF">
        <w:rPr>
          <w:rFonts w:ascii="Arial Narrow" w:hAnsi="Arial Narrow" w:cstheme="minorHAnsi"/>
          <w:sz w:val="24"/>
          <w:szCs w:val="24"/>
        </w:rPr>
        <w:t xml:space="preserve"> and </w:t>
      </w:r>
      <w:r w:rsidR="00F7173A" w:rsidRPr="005B79CF">
        <w:rPr>
          <w:rFonts w:ascii="Arial Narrow" w:hAnsi="Arial Narrow" w:cstheme="minorHAnsi"/>
          <w:sz w:val="24"/>
          <w:szCs w:val="24"/>
        </w:rPr>
        <w:t xml:space="preserve">IIM&amp;T </w:t>
      </w:r>
      <w:r w:rsidR="00D62DBC" w:rsidRPr="005B79CF">
        <w:rPr>
          <w:rFonts w:ascii="Arial Narrow" w:hAnsi="Arial Narrow" w:cstheme="minorHAnsi"/>
          <w:sz w:val="24"/>
          <w:szCs w:val="24"/>
        </w:rPr>
        <w:t>Project</w:t>
      </w:r>
    </w:p>
    <w:p w14:paraId="7F686CFD" w14:textId="77777777" w:rsidR="00186D0C" w:rsidRPr="005B79CF" w:rsidRDefault="00860503" w:rsidP="00294173">
      <w:pPr>
        <w:spacing w:after="0" w:line="276" w:lineRule="auto"/>
        <w:jc w:val="center"/>
        <w:rPr>
          <w:rFonts w:ascii="Arial Narrow" w:hAnsi="Arial Narrow" w:cstheme="minorHAnsi"/>
          <w:sz w:val="24"/>
          <w:szCs w:val="24"/>
        </w:rPr>
      </w:pPr>
      <w:r w:rsidRPr="005B79CF">
        <w:rPr>
          <w:rFonts w:ascii="Arial Narrow" w:hAnsi="Arial Narrow" w:cstheme="minorHAnsi"/>
          <w:sz w:val="24"/>
          <w:szCs w:val="24"/>
        </w:rPr>
        <w:t>“</w:t>
      </w:r>
      <w:r w:rsidR="00AD2E15" w:rsidRPr="005B79CF">
        <w:rPr>
          <w:rFonts w:ascii="Arial Narrow" w:hAnsi="Arial Narrow" w:cstheme="minorHAnsi"/>
          <w:sz w:val="24"/>
          <w:szCs w:val="24"/>
        </w:rPr>
        <w:t>For IIM&amp;T</w:t>
      </w:r>
      <w:r w:rsidRPr="005B79CF">
        <w:rPr>
          <w:rFonts w:ascii="Arial Narrow" w:hAnsi="Arial Narrow" w:cstheme="minorHAnsi"/>
          <w:sz w:val="24"/>
          <w:szCs w:val="24"/>
        </w:rPr>
        <w:t xml:space="preserve"> to be relevant, it must be part of something </w:t>
      </w:r>
      <w:r w:rsidR="001840B9" w:rsidRPr="005B79CF">
        <w:rPr>
          <w:rFonts w:ascii="Arial Narrow" w:hAnsi="Arial Narrow" w:cstheme="minorHAnsi"/>
          <w:sz w:val="24"/>
          <w:szCs w:val="24"/>
        </w:rPr>
        <w:t>b</w:t>
      </w:r>
      <w:r w:rsidRPr="005B79CF">
        <w:rPr>
          <w:rFonts w:ascii="Arial Narrow" w:hAnsi="Arial Narrow" w:cstheme="minorHAnsi"/>
          <w:sz w:val="24"/>
          <w:szCs w:val="24"/>
        </w:rPr>
        <w:t>igger</w:t>
      </w:r>
      <w:r w:rsidR="001840B9" w:rsidRPr="005B79CF">
        <w:rPr>
          <w:rFonts w:ascii="Arial Narrow" w:hAnsi="Arial Narrow" w:cstheme="minorHAnsi"/>
          <w:sz w:val="24"/>
          <w:szCs w:val="24"/>
        </w:rPr>
        <w:t>.</w:t>
      </w:r>
      <w:r w:rsidR="00812CEC" w:rsidRPr="005B79CF">
        <w:rPr>
          <w:rFonts w:ascii="Arial Narrow" w:hAnsi="Arial Narrow" w:cstheme="minorHAnsi"/>
          <w:sz w:val="24"/>
          <w:szCs w:val="24"/>
        </w:rPr>
        <w:t>” [Nona Hall]</w:t>
      </w:r>
    </w:p>
    <w:p w14:paraId="642A1434" w14:textId="77777777" w:rsidR="00860503" w:rsidRPr="005B79CF" w:rsidRDefault="00812CEC" w:rsidP="00294173">
      <w:pPr>
        <w:spacing w:after="0" w:line="276" w:lineRule="auto"/>
        <w:jc w:val="center"/>
        <w:rPr>
          <w:rFonts w:ascii="Arial Narrow" w:hAnsi="Arial Narrow" w:cstheme="minorHAnsi"/>
          <w:sz w:val="24"/>
          <w:szCs w:val="24"/>
        </w:rPr>
      </w:pPr>
      <w:r w:rsidRPr="005B79CF">
        <w:rPr>
          <w:rFonts w:ascii="Arial Narrow" w:hAnsi="Arial Narrow" w:cstheme="minorHAnsi"/>
          <w:sz w:val="24"/>
          <w:szCs w:val="24"/>
        </w:rPr>
        <w:t>“</w:t>
      </w:r>
      <w:r w:rsidR="00294173">
        <w:rPr>
          <w:rFonts w:ascii="Arial Narrow" w:hAnsi="Arial Narrow" w:cstheme="minorHAnsi"/>
          <w:sz w:val="24"/>
          <w:szCs w:val="24"/>
        </w:rPr>
        <w:t>FHIR</w:t>
      </w:r>
      <w:r w:rsidR="00186D0C" w:rsidRPr="005B79CF">
        <w:rPr>
          <w:rFonts w:ascii="Arial Narrow" w:hAnsi="Arial Narrow" w:cstheme="minorHAnsi"/>
          <w:sz w:val="24"/>
          <w:szCs w:val="24"/>
        </w:rPr>
        <w:t xml:space="preserve"> go</w:t>
      </w:r>
      <w:r w:rsidR="00294173">
        <w:rPr>
          <w:rFonts w:ascii="Arial Narrow" w:hAnsi="Arial Narrow" w:cstheme="minorHAnsi"/>
          <w:sz w:val="24"/>
          <w:szCs w:val="24"/>
        </w:rPr>
        <w:t>es</w:t>
      </w:r>
      <w:r w:rsidR="00186D0C" w:rsidRPr="005B79CF">
        <w:rPr>
          <w:rFonts w:ascii="Arial Narrow" w:hAnsi="Arial Narrow" w:cstheme="minorHAnsi"/>
          <w:sz w:val="24"/>
          <w:szCs w:val="24"/>
        </w:rPr>
        <w:t xml:space="preserve"> where the action is</w:t>
      </w:r>
      <w:r w:rsidRPr="005B79CF">
        <w:rPr>
          <w:rFonts w:ascii="Arial Narrow" w:hAnsi="Arial Narrow" w:cstheme="minorHAnsi"/>
          <w:sz w:val="24"/>
          <w:szCs w:val="24"/>
        </w:rPr>
        <w:t>.</w:t>
      </w:r>
      <w:r w:rsidR="00860503" w:rsidRPr="005B79CF">
        <w:rPr>
          <w:rFonts w:ascii="Arial Narrow" w:hAnsi="Arial Narrow" w:cstheme="minorHAnsi"/>
          <w:sz w:val="24"/>
          <w:szCs w:val="24"/>
        </w:rPr>
        <w:t>”</w:t>
      </w:r>
      <w:r w:rsidRPr="005B79CF">
        <w:rPr>
          <w:rFonts w:ascii="Arial Narrow" w:hAnsi="Arial Narrow" w:cstheme="minorHAnsi"/>
          <w:sz w:val="24"/>
          <w:szCs w:val="24"/>
        </w:rPr>
        <w:t xml:space="preserve"> [Graham Grieve</w:t>
      </w:r>
      <w:r w:rsidR="00860503" w:rsidRPr="005B79CF">
        <w:rPr>
          <w:rFonts w:ascii="Arial Narrow" w:hAnsi="Arial Narrow" w:cstheme="minorHAnsi"/>
          <w:sz w:val="24"/>
          <w:szCs w:val="24"/>
        </w:rPr>
        <w:t>]</w:t>
      </w:r>
    </w:p>
    <w:p w14:paraId="3D55F71E" w14:textId="77777777" w:rsidR="008A7752" w:rsidRPr="005B79CF" w:rsidRDefault="008A7752" w:rsidP="00294173">
      <w:pPr>
        <w:spacing w:after="0" w:line="276" w:lineRule="auto"/>
        <w:rPr>
          <w:rFonts w:ascii="Arial Narrow" w:hAnsi="Arial Narrow" w:cstheme="minorHAnsi"/>
          <w:b/>
          <w:sz w:val="24"/>
          <w:szCs w:val="24"/>
        </w:rPr>
      </w:pPr>
    </w:p>
    <w:p w14:paraId="25F606C7" w14:textId="77777777" w:rsidR="006E09A6" w:rsidRPr="005B79CF" w:rsidRDefault="006E09A6" w:rsidP="00294173">
      <w:pPr>
        <w:spacing w:after="0" w:line="276" w:lineRule="auto"/>
        <w:rPr>
          <w:rFonts w:ascii="Arial Narrow" w:hAnsi="Arial Narrow" w:cstheme="minorHAnsi"/>
          <w:sz w:val="24"/>
          <w:szCs w:val="24"/>
        </w:rPr>
      </w:pPr>
      <w:r w:rsidRPr="005B79CF">
        <w:rPr>
          <w:rFonts w:ascii="Arial Narrow" w:hAnsi="Arial Narrow" w:cstheme="minorHAnsi"/>
          <w:b/>
          <w:sz w:val="24"/>
          <w:szCs w:val="24"/>
        </w:rPr>
        <w:t>OBJECTIVE</w:t>
      </w:r>
      <w:r w:rsidRPr="005B79CF">
        <w:rPr>
          <w:rFonts w:ascii="Arial Narrow" w:hAnsi="Arial Narrow" w:cstheme="minorHAnsi"/>
          <w:sz w:val="24"/>
          <w:szCs w:val="24"/>
        </w:rPr>
        <w:t xml:space="preserve">: </w:t>
      </w:r>
      <w:r w:rsidR="00812CEC" w:rsidRPr="005B79CF">
        <w:rPr>
          <w:rFonts w:ascii="Arial Narrow" w:hAnsi="Arial Narrow" w:cstheme="minorHAnsi"/>
          <w:sz w:val="24"/>
          <w:szCs w:val="24"/>
        </w:rPr>
        <w:t xml:space="preserve">HL7 </w:t>
      </w:r>
      <w:r w:rsidR="00411854" w:rsidRPr="005B79CF">
        <w:rPr>
          <w:rFonts w:ascii="Arial Narrow" w:hAnsi="Arial Narrow" w:cstheme="minorHAnsi"/>
          <w:sz w:val="24"/>
          <w:szCs w:val="24"/>
        </w:rPr>
        <w:t xml:space="preserve">IIM&amp;T project </w:t>
      </w:r>
      <w:r w:rsidRPr="005B79CF">
        <w:rPr>
          <w:rFonts w:ascii="Arial Narrow" w:hAnsi="Arial Narrow" w:cstheme="minorHAnsi"/>
          <w:sz w:val="24"/>
          <w:szCs w:val="24"/>
        </w:rPr>
        <w:t>harmonize US Realm (FHIR, C-CDA</w:t>
      </w:r>
      <w:r w:rsidR="00185E00" w:rsidRPr="005B79CF">
        <w:rPr>
          <w:rFonts w:ascii="Arial Narrow" w:hAnsi="Arial Narrow" w:cstheme="minorHAnsi"/>
          <w:sz w:val="24"/>
          <w:szCs w:val="24"/>
        </w:rPr>
        <w:t>, NIEM</w:t>
      </w:r>
      <w:r w:rsidRPr="005B79CF">
        <w:rPr>
          <w:rFonts w:ascii="Arial Narrow" w:hAnsi="Arial Narrow" w:cstheme="minorHAnsi"/>
          <w:sz w:val="24"/>
          <w:szCs w:val="24"/>
        </w:rPr>
        <w:t xml:space="preserve">) </w:t>
      </w:r>
      <w:r w:rsidR="00185E00" w:rsidRPr="005B79CF">
        <w:rPr>
          <w:rFonts w:ascii="Arial Narrow" w:hAnsi="Arial Narrow" w:cstheme="minorHAnsi"/>
          <w:sz w:val="24"/>
          <w:szCs w:val="24"/>
        </w:rPr>
        <w:t xml:space="preserve">via </w:t>
      </w:r>
    </w:p>
    <w:p w14:paraId="6A6EC1B4" w14:textId="77777777" w:rsidR="006E09A6" w:rsidRPr="005B79CF" w:rsidRDefault="006E09A6" w:rsidP="00294173">
      <w:pPr>
        <w:pStyle w:val="ListParagraph"/>
        <w:numPr>
          <w:ilvl w:val="0"/>
          <w:numId w:val="8"/>
        </w:numPr>
        <w:spacing w:after="0" w:line="276" w:lineRule="auto"/>
        <w:rPr>
          <w:rFonts w:ascii="Arial Narrow" w:hAnsi="Arial Narrow" w:cstheme="minorHAnsi"/>
          <w:sz w:val="24"/>
          <w:szCs w:val="24"/>
        </w:rPr>
      </w:pPr>
      <w:r w:rsidRPr="005B79CF">
        <w:rPr>
          <w:rFonts w:ascii="Arial Narrow" w:hAnsi="Arial Narrow" w:cstheme="minorHAnsi"/>
          <w:sz w:val="24"/>
          <w:szCs w:val="24"/>
        </w:rPr>
        <w:t>HL7 IIM&amp;T</w:t>
      </w:r>
      <w:r w:rsidR="00185E00" w:rsidRPr="005B79CF">
        <w:rPr>
          <w:rFonts w:ascii="Arial Narrow" w:hAnsi="Arial Narrow" w:cstheme="minorHAnsi"/>
          <w:sz w:val="24"/>
          <w:szCs w:val="24"/>
        </w:rPr>
        <w:t xml:space="preserve"> project</w:t>
      </w:r>
      <w:r w:rsidR="00860503" w:rsidRPr="005B79CF">
        <w:rPr>
          <w:rFonts w:ascii="Arial Narrow" w:hAnsi="Arial Narrow" w:cstheme="minorHAnsi"/>
          <w:sz w:val="24"/>
          <w:szCs w:val="24"/>
        </w:rPr>
        <w:t xml:space="preserve"> support</w:t>
      </w:r>
      <w:r w:rsidR="00185E00" w:rsidRPr="005B79CF">
        <w:rPr>
          <w:rFonts w:ascii="Arial Narrow" w:hAnsi="Arial Narrow" w:cstheme="minorHAnsi"/>
          <w:sz w:val="24"/>
          <w:szCs w:val="24"/>
        </w:rPr>
        <w:t xml:space="preserve"> </w:t>
      </w:r>
      <w:r w:rsidR="00D62DBC" w:rsidRPr="005B79CF">
        <w:rPr>
          <w:rFonts w:ascii="Arial Narrow" w:hAnsi="Arial Narrow" w:cstheme="minorHAnsi"/>
          <w:sz w:val="24"/>
          <w:szCs w:val="24"/>
        </w:rPr>
        <w:t xml:space="preserve">to </w:t>
      </w:r>
      <w:r w:rsidR="00185E00" w:rsidRPr="005B79CF">
        <w:rPr>
          <w:rFonts w:ascii="Arial Narrow" w:hAnsi="Arial Narrow" w:cstheme="minorHAnsi"/>
          <w:sz w:val="24"/>
          <w:szCs w:val="24"/>
        </w:rPr>
        <w:t>specific Federal Projects</w:t>
      </w:r>
    </w:p>
    <w:p w14:paraId="360A062F" w14:textId="77777777" w:rsidR="006E09A6" w:rsidRPr="005B79CF" w:rsidRDefault="00185E00" w:rsidP="00294173">
      <w:pPr>
        <w:pStyle w:val="ListParagraph"/>
        <w:numPr>
          <w:ilvl w:val="1"/>
          <w:numId w:val="8"/>
        </w:numPr>
        <w:spacing w:after="0" w:line="276" w:lineRule="auto"/>
        <w:rPr>
          <w:rFonts w:ascii="Arial Narrow" w:hAnsi="Arial Narrow" w:cstheme="minorHAnsi"/>
          <w:sz w:val="24"/>
          <w:szCs w:val="24"/>
        </w:rPr>
      </w:pPr>
      <w:r w:rsidRPr="005B79CF">
        <w:rPr>
          <w:rFonts w:ascii="Arial Narrow" w:hAnsi="Arial Narrow" w:cstheme="minorHAnsi"/>
          <w:sz w:val="24"/>
          <w:szCs w:val="24"/>
        </w:rPr>
        <w:t>FHIM/IIM&amp;T s</w:t>
      </w:r>
      <w:r w:rsidR="006E09A6" w:rsidRPr="005B79CF">
        <w:rPr>
          <w:rFonts w:ascii="Arial Narrow" w:hAnsi="Arial Narrow" w:cstheme="minorHAnsi"/>
          <w:sz w:val="24"/>
          <w:szCs w:val="24"/>
        </w:rPr>
        <w:t>ponsored</w:t>
      </w:r>
      <w:r w:rsidRPr="005B79CF">
        <w:rPr>
          <w:rFonts w:ascii="Arial Narrow" w:hAnsi="Arial Narrow" w:cstheme="minorHAnsi"/>
          <w:sz w:val="24"/>
          <w:szCs w:val="24"/>
        </w:rPr>
        <w:t>/funded</w:t>
      </w:r>
      <w:r w:rsidR="006E09A6" w:rsidRPr="005B79CF">
        <w:rPr>
          <w:rFonts w:ascii="Arial Narrow" w:hAnsi="Arial Narrow" w:cstheme="minorHAnsi"/>
          <w:sz w:val="24"/>
          <w:szCs w:val="24"/>
        </w:rPr>
        <w:t xml:space="preserve"> by HHS:OCIO:FHA </w:t>
      </w:r>
    </w:p>
    <w:p w14:paraId="399C1337" w14:textId="77777777" w:rsidR="00D62DBC" w:rsidRPr="005B79CF" w:rsidRDefault="00D62DBC" w:rsidP="00294173">
      <w:pPr>
        <w:pStyle w:val="ListParagraph"/>
        <w:numPr>
          <w:ilvl w:val="1"/>
          <w:numId w:val="8"/>
        </w:numPr>
        <w:spacing w:after="0" w:line="276" w:lineRule="auto"/>
        <w:rPr>
          <w:rFonts w:ascii="Arial Narrow" w:hAnsi="Arial Narrow" w:cstheme="minorHAnsi"/>
          <w:sz w:val="24"/>
          <w:szCs w:val="24"/>
        </w:rPr>
      </w:pPr>
      <w:r w:rsidRPr="005B79CF">
        <w:rPr>
          <w:rFonts w:ascii="Arial Narrow" w:hAnsi="Arial Narrow" w:cstheme="minorHAnsi"/>
          <w:sz w:val="24"/>
          <w:szCs w:val="24"/>
        </w:rPr>
        <w:t xml:space="preserve">SIGG sponsored/funded by Federal Agencies </w:t>
      </w:r>
    </w:p>
    <w:p w14:paraId="3399EC2A" w14:textId="77777777" w:rsidR="00185E00" w:rsidRPr="005B79CF" w:rsidRDefault="00185E00" w:rsidP="00294173">
      <w:pPr>
        <w:pStyle w:val="ListParagraph"/>
        <w:numPr>
          <w:ilvl w:val="1"/>
          <w:numId w:val="8"/>
        </w:numPr>
        <w:spacing w:after="0" w:line="276" w:lineRule="auto"/>
        <w:rPr>
          <w:rFonts w:ascii="Arial Narrow" w:hAnsi="Arial Narrow" w:cstheme="minorHAnsi"/>
          <w:sz w:val="24"/>
          <w:szCs w:val="24"/>
        </w:rPr>
      </w:pPr>
      <w:r w:rsidRPr="005B79CF">
        <w:rPr>
          <w:rFonts w:ascii="Arial Narrow" w:hAnsi="Arial Narrow" w:cstheme="minorHAnsi"/>
          <w:sz w:val="24"/>
          <w:szCs w:val="24"/>
        </w:rPr>
        <w:t xml:space="preserve">Projects sponsored/funded by Federal Agencies </w:t>
      </w:r>
      <w:r w:rsidR="00812CEC" w:rsidRPr="005B79CF">
        <w:rPr>
          <w:rFonts w:ascii="Arial Narrow" w:hAnsi="Arial Narrow" w:cstheme="minorHAnsi"/>
          <w:sz w:val="24"/>
          <w:szCs w:val="24"/>
        </w:rPr>
        <w:t>(discussed below)</w:t>
      </w:r>
    </w:p>
    <w:p w14:paraId="3305D02A" w14:textId="77777777" w:rsidR="00122310" w:rsidRPr="00122310" w:rsidRDefault="005B79CF" w:rsidP="00294173">
      <w:pPr>
        <w:pStyle w:val="ListParagraph"/>
        <w:numPr>
          <w:ilvl w:val="0"/>
          <w:numId w:val="8"/>
        </w:numPr>
        <w:spacing w:after="0"/>
        <w:rPr>
          <w:rFonts w:ascii="Arial Narrow" w:hAnsi="Arial Narrow"/>
          <w:noProof/>
        </w:rPr>
      </w:pPr>
      <w:r w:rsidRPr="005B79CF">
        <w:rPr>
          <w:rFonts w:ascii="Arial Narrow" w:hAnsi="Arial Narrow" w:cstheme="minorHAnsi"/>
          <w:sz w:val="24"/>
          <w:szCs w:val="24"/>
        </w:rPr>
        <w:t xml:space="preserve">Methodology: </w:t>
      </w:r>
    </w:p>
    <w:p w14:paraId="010FAAFC" w14:textId="77777777" w:rsidR="005B79CF" w:rsidRPr="005B79CF" w:rsidRDefault="005B79CF" w:rsidP="00294173">
      <w:pPr>
        <w:pStyle w:val="ListParagraph"/>
        <w:numPr>
          <w:ilvl w:val="1"/>
          <w:numId w:val="8"/>
        </w:numPr>
        <w:spacing w:after="0"/>
        <w:rPr>
          <w:rFonts w:ascii="Arial Narrow" w:hAnsi="Arial Narrow"/>
          <w:noProof/>
        </w:rPr>
      </w:pPr>
      <w:r w:rsidRPr="005B79CF">
        <w:rPr>
          <w:rFonts w:ascii="Arial Narrow" w:hAnsi="Arial Narrow"/>
          <w:noProof/>
        </w:rPr>
        <w:t xml:space="preserve">Start with FHIM </w:t>
      </w:r>
      <w:r w:rsidRPr="005B79CF">
        <w:rPr>
          <w:rFonts w:ascii="Arial Narrow" w:hAnsi="Arial Narrow"/>
          <w:noProof/>
        </w:rPr>
        <w:sym w:font="Wingdings" w:char="F0E0"/>
      </w:r>
      <w:r w:rsidRPr="005B79CF">
        <w:rPr>
          <w:rFonts w:ascii="Arial Narrow" w:hAnsi="Arial Narrow"/>
          <w:noProof/>
        </w:rPr>
        <w:t xml:space="preserve"> constrain DCM </w:t>
      </w:r>
      <w:r w:rsidRPr="005B79CF">
        <w:rPr>
          <w:rFonts w:ascii="Arial Narrow" w:hAnsi="Arial Narrow"/>
          <w:noProof/>
        </w:rPr>
        <w:sym w:font="Wingdings" w:char="F0E0"/>
      </w:r>
      <w:r w:rsidRPr="005B79CF">
        <w:rPr>
          <w:rFonts w:ascii="Arial Narrow" w:hAnsi="Arial Narrow"/>
          <w:noProof/>
        </w:rPr>
        <w:t xml:space="preserve"> import </w:t>
      </w:r>
      <w:r w:rsidR="00122310">
        <w:rPr>
          <w:rFonts w:ascii="Arial Narrow" w:hAnsi="Arial Narrow"/>
          <w:noProof/>
        </w:rPr>
        <w:t xml:space="preserve">DCMs </w:t>
      </w:r>
      <w:r w:rsidRPr="005B79CF">
        <w:rPr>
          <w:rFonts w:ascii="Arial Narrow" w:hAnsi="Arial Narrow"/>
          <w:noProof/>
        </w:rPr>
        <w:t xml:space="preserve">to FHIM </w:t>
      </w:r>
      <w:r w:rsidRPr="005B79CF">
        <w:rPr>
          <w:rFonts w:ascii="Arial Narrow" w:hAnsi="Arial Narrow"/>
          <w:noProof/>
        </w:rPr>
        <w:sym w:font="Wingdings" w:char="F0E0"/>
      </w:r>
      <w:r w:rsidRPr="005B79CF">
        <w:rPr>
          <w:rFonts w:ascii="Arial Narrow" w:hAnsi="Arial Narrow"/>
          <w:noProof/>
        </w:rPr>
        <w:t xml:space="preserve"> use SIGG </w:t>
      </w:r>
      <w:r w:rsidRPr="005B79CF">
        <w:rPr>
          <w:rFonts w:ascii="Arial Narrow" w:hAnsi="Arial Narrow"/>
          <w:noProof/>
        </w:rPr>
        <w:sym w:font="Wingdings" w:char="F0E0"/>
      </w:r>
      <w:r w:rsidRPr="005B79CF">
        <w:rPr>
          <w:rFonts w:ascii="Arial Narrow" w:hAnsi="Arial Narrow"/>
          <w:noProof/>
        </w:rPr>
        <w:t xml:space="preserve"> create FHIR profiles</w:t>
      </w:r>
    </w:p>
    <w:p w14:paraId="511F4336" w14:textId="77777777" w:rsidR="008A7752" w:rsidRPr="005B79CF" w:rsidRDefault="008A7752" w:rsidP="00294173">
      <w:pPr>
        <w:spacing w:after="0" w:line="276" w:lineRule="auto"/>
        <w:rPr>
          <w:rFonts w:ascii="Arial Narrow" w:hAnsi="Arial Narrow" w:cstheme="minorHAnsi"/>
          <w:b/>
          <w:sz w:val="24"/>
          <w:szCs w:val="24"/>
        </w:rPr>
      </w:pPr>
    </w:p>
    <w:p w14:paraId="37625B44" w14:textId="77777777" w:rsidR="00185E00" w:rsidRPr="005B79CF" w:rsidRDefault="006E09A6" w:rsidP="00294173">
      <w:pPr>
        <w:spacing w:after="0" w:line="276" w:lineRule="auto"/>
        <w:rPr>
          <w:rFonts w:ascii="Arial Narrow" w:hAnsi="Arial Narrow" w:cstheme="minorHAnsi"/>
          <w:b/>
          <w:sz w:val="24"/>
          <w:szCs w:val="24"/>
        </w:rPr>
      </w:pPr>
      <w:r w:rsidRPr="005B79CF">
        <w:rPr>
          <w:rFonts w:ascii="Arial Narrow" w:hAnsi="Arial Narrow" w:cstheme="minorHAnsi"/>
          <w:b/>
          <w:sz w:val="24"/>
          <w:szCs w:val="24"/>
        </w:rPr>
        <w:t>P</w:t>
      </w:r>
      <w:r w:rsidR="008A7752" w:rsidRPr="005B79CF">
        <w:rPr>
          <w:rFonts w:ascii="Arial Narrow" w:hAnsi="Arial Narrow" w:cstheme="minorHAnsi"/>
          <w:b/>
          <w:sz w:val="24"/>
          <w:szCs w:val="24"/>
        </w:rPr>
        <w:t>RODUCTS:</w:t>
      </w:r>
      <w:r w:rsidRPr="005B79CF">
        <w:rPr>
          <w:rFonts w:ascii="Arial Narrow" w:hAnsi="Arial Narrow" w:cstheme="minorHAnsi"/>
          <w:b/>
          <w:sz w:val="24"/>
          <w:szCs w:val="24"/>
        </w:rPr>
        <w:t xml:space="preserve"> </w:t>
      </w:r>
    </w:p>
    <w:p w14:paraId="53540D2E" w14:textId="77777777" w:rsidR="00205DC9" w:rsidRPr="005B79CF" w:rsidRDefault="00205DC9" w:rsidP="00294173">
      <w:pPr>
        <w:pStyle w:val="ListParagraph"/>
        <w:numPr>
          <w:ilvl w:val="0"/>
          <w:numId w:val="8"/>
        </w:numPr>
        <w:spacing w:after="0" w:line="276" w:lineRule="auto"/>
        <w:rPr>
          <w:rFonts w:ascii="Arial Narrow" w:hAnsi="Arial Narrow" w:cstheme="minorHAnsi"/>
          <w:sz w:val="24"/>
          <w:szCs w:val="24"/>
        </w:rPr>
      </w:pPr>
      <w:r w:rsidRPr="005B79CF">
        <w:rPr>
          <w:rFonts w:ascii="Arial Narrow" w:hAnsi="Arial Narrow" w:cstheme="minorHAnsi"/>
          <w:sz w:val="24"/>
          <w:szCs w:val="24"/>
        </w:rPr>
        <w:t>HL7 US Realm DAM (EHRS-FM, CLIM) Standard</w:t>
      </w:r>
    </w:p>
    <w:p w14:paraId="5A8A7081" w14:textId="77777777" w:rsidR="006E09A6" w:rsidRPr="005B79CF" w:rsidRDefault="006E09A6" w:rsidP="00294173">
      <w:pPr>
        <w:pStyle w:val="ListParagraph"/>
        <w:numPr>
          <w:ilvl w:val="0"/>
          <w:numId w:val="8"/>
        </w:numPr>
        <w:spacing w:after="0" w:line="276" w:lineRule="auto"/>
        <w:rPr>
          <w:rFonts w:ascii="Arial Narrow" w:hAnsi="Arial Narrow" w:cstheme="minorHAnsi"/>
          <w:sz w:val="24"/>
          <w:szCs w:val="24"/>
        </w:rPr>
      </w:pPr>
      <w:r w:rsidRPr="005B79CF">
        <w:rPr>
          <w:rFonts w:ascii="Arial Narrow" w:hAnsi="Arial Narrow" w:cstheme="minorHAnsi"/>
          <w:sz w:val="24"/>
          <w:szCs w:val="24"/>
        </w:rPr>
        <w:t>HL7</w:t>
      </w:r>
      <w:r w:rsidR="00185E00" w:rsidRPr="005B79CF">
        <w:rPr>
          <w:rFonts w:ascii="Arial Narrow" w:hAnsi="Arial Narrow" w:cstheme="minorHAnsi"/>
          <w:sz w:val="24"/>
          <w:szCs w:val="24"/>
        </w:rPr>
        <w:t xml:space="preserve"> </w:t>
      </w:r>
      <w:r w:rsidR="00860503" w:rsidRPr="005B79CF">
        <w:rPr>
          <w:rFonts w:ascii="Arial Narrow" w:hAnsi="Arial Narrow" w:cstheme="minorHAnsi"/>
          <w:sz w:val="24"/>
          <w:szCs w:val="24"/>
        </w:rPr>
        <w:t xml:space="preserve">US Realm </w:t>
      </w:r>
      <w:r w:rsidRPr="005B79CF">
        <w:rPr>
          <w:rFonts w:ascii="Arial Narrow" w:hAnsi="Arial Narrow" w:cstheme="minorHAnsi"/>
          <w:sz w:val="24"/>
          <w:szCs w:val="24"/>
        </w:rPr>
        <w:t>CLIM</w:t>
      </w:r>
      <w:r w:rsidR="003C4883" w:rsidRPr="005B79CF">
        <w:rPr>
          <w:rFonts w:ascii="Arial Narrow" w:hAnsi="Arial Narrow" w:cstheme="minorHAnsi"/>
          <w:sz w:val="24"/>
          <w:szCs w:val="24"/>
        </w:rPr>
        <w:t xml:space="preserve"> </w:t>
      </w:r>
      <w:r w:rsidRPr="005B79CF">
        <w:rPr>
          <w:rFonts w:ascii="Arial Narrow" w:hAnsi="Arial Narrow" w:cstheme="minorHAnsi"/>
          <w:sz w:val="24"/>
          <w:szCs w:val="24"/>
        </w:rPr>
        <w:t xml:space="preserve">(SOLOR, FHIM, CQF, CIMI, FHIR, C-CDA) </w:t>
      </w:r>
      <w:r w:rsidR="00185E00" w:rsidRPr="005B79CF">
        <w:rPr>
          <w:rFonts w:ascii="Arial Narrow" w:hAnsi="Arial Narrow" w:cstheme="minorHAnsi"/>
          <w:sz w:val="24"/>
          <w:szCs w:val="24"/>
        </w:rPr>
        <w:t>standard</w:t>
      </w:r>
    </w:p>
    <w:p w14:paraId="0C0AFA0E" w14:textId="77777777" w:rsidR="003C4883" w:rsidRPr="005B79CF" w:rsidRDefault="003C4883" w:rsidP="00294173">
      <w:pPr>
        <w:pStyle w:val="ListParagraph"/>
        <w:numPr>
          <w:ilvl w:val="0"/>
          <w:numId w:val="8"/>
        </w:numPr>
        <w:spacing w:after="0" w:line="276" w:lineRule="auto"/>
        <w:rPr>
          <w:rFonts w:ascii="Arial Narrow" w:hAnsi="Arial Narrow" w:cstheme="minorHAnsi"/>
          <w:sz w:val="24"/>
          <w:szCs w:val="24"/>
        </w:rPr>
      </w:pPr>
      <w:r w:rsidRPr="005B79CF">
        <w:rPr>
          <w:rFonts w:ascii="Arial Narrow" w:hAnsi="Arial Narrow" w:cstheme="minorHAnsi"/>
          <w:sz w:val="24"/>
          <w:szCs w:val="24"/>
        </w:rPr>
        <w:t xml:space="preserve">HL7/ISO CIMI Architectural Framework (BMM, Principles, Methodology) </w:t>
      </w:r>
    </w:p>
    <w:p w14:paraId="1C27A1DC" w14:textId="77777777" w:rsidR="003C4883" w:rsidRPr="005B79CF" w:rsidRDefault="00411854" w:rsidP="00294173">
      <w:pPr>
        <w:pStyle w:val="ListParagraph"/>
        <w:numPr>
          <w:ilvl w:val="1"/>
          <w:numId w:val="8"/>
        </w:numPr>
        <w:spacing w:after="0" w:line="276" w:lineRule="auto"/>
        <w:rPr>
          <w:rFonts w:ascii="Arial Narrow" w:hAnsi="Arial Narrow" w:cstheme="minorHAnsi"/>
          <w:sz w:val="24"/>
          <w:szCs w:val="24"/>
        </w:rPr>
      </w:pPr>
      <w:r w:rsidRPr="005B79CF">
        <w:rPr>
          <w:rFonts w:ascii="Arial Narrow" w:hAnsi="Arial Narrow" w:cstheme="minorHAnsi"/>
          <w:sz w:val="24"/>
          <w:szCs w:val="24"/>
        </w:rPr>
        <w:t xml:space="preserve">In collaboration with </w:t>
      </w:r>
      <w:r w:rsidR="005B79CF" w:rsidRPr="005B79CF">
        <w:rPr>
          <w:rFonts w:ascii="Arial Narrow" w:hAnsi="Arial Narrow" w:cstheme="minorHAnsi"/>
          <w:sz w:val="24"/>
          <w:szCs w:val="24"/>
        </w:rPr>
        <w:t xml:space="preserve">CEN/tc251 and ISO/tc215 </w:t>
      </w:r>
      <w:r w:rsidRPr="005B79CF">
        <w:rPr>
          <w:rFonts w:ascii="Arial Narrow" w:hAnsi="Arial Narrow" w:cstheme="minorHAnsi"/>
          <w:sz w:val="24"/>
          <w:szCs w:val="24"/>
        </w:rPr>
        <w:t>Health informatics</w:t>
      </w:r>
    </w:p>
    <w:p w14:paraId="3779464B" w14:textId="77777777" w:rsidR="008A7752" w:rsidRPr="005B79CF" w:rsidRDefault="008A7752" w:rsidP="00294173">
      <w:pPr>
        <w:spacing w:after="0" w:line="276" w:lineRule="auto"/>
        <w:rPr>
          <w:rFonts w:ascii="Arial Narrow" w:hAnsi="Arial Narrow" w:cstheme="minorHAnsi"/>
          <w:b/>
          <w:sz w:val="24"/>
          <w:szCs w:val="24"/>
        </w:rPr>
      </w:pPr>
    </w:p>
    <w:p w14:paraId="428A8F20" w14:textId="77777777" w:rsidR="006E09A6" w:rsidRPr="005B79CF" w:rsidRDefault="006E09A6" w:rsidP="00294173">
      <w:pPr>
        <w:spacing w:after="0" w:line="276" w:lineRule="auto"/>
        <w:rPr>
          <w:rFonts w:ascii="Arial Narrow" w:hAnsi="Arial Narrow" w:cstheme="minorHAnsi"/>
          <w:sz w:val="24"/>
          <w:szCs w:val="24"/>
        </w:rPr>
      </w:pPr>
      <w:r w:rsidRPr="005B79CF">
        <w:rPr>
          <w:rFonts w:ascii="Arial Narrow" w:hAnsi="Arial Narrow" w:cstheme="minorHAnsi"/>
          <w:b/>
          <w:sz w:val="24"/>
          <w:szCs w:val="24"/>
        </w:rPr>
        <w:t>NEXT STEP</w:t>
      </w:r>
      <w:r w:rsidRPr="005B79CF">
        <w:rPr>
          <w:rFonts w:ascii="Arial Narrow" w:hAnsi="Arial Narrow" w:cstheme="minorHAnsi"/>
          <w:sz w:val="24"/>
          <w:szCs w:val="24"/>
        </w:rPr>
        <w:t>: Emphasize operational relevance</w:t>
      </w:r>
      <w:r w:rsidR="00812CEC" w:rsidRPr="005B79CF">
        <w:rPr>
          <w:rFonts w:ascii="Arial Narrow" w:hAnsi="Arial Narrow" w:cstheme="minorHAnsi"/>
          <w:sz w:val="24"/>
          <w:szCs w:val="24"/>
        </w:rPr>
        <w:t>,</w:t>
      </w:r>
      <w:r w:rsidR="00860503" w:rsidRPr="005B79CF">
        <w:rPr>
          <w:rFonts w:ascii="Arial Narrow" w:hAnsi="Arial Narrow" w:cstheme="minorHAnsi"/>
          <w:sz w:val="24"/>
          <w:szCs w:val="24"/>
        </w:rPr>
        <w:t xml:space="preserve"> </w:t>
      </w:r>
      <w:r w:rsidRPr="005B79CF">
        <w:rPr>
          <w:rFonts w:ascii="Arial Narrow" w:hAnsi="Arial Narrow" w:cstheme="minorHAnsi"/>
          <w:sz w:val="24"/>
          <w:szCs w:val="24"/>
        </w:rPr>
        <w:t>project</w:t>
      </w:r>
      <w:r w:rsidR="00860503" w:rsidRPr="005B79CF">
        <w:rPr>
          <w:rFonts w:ascii="Arial Narrow" w:hAnsi="Arial Narrow" w:cstheme="minorHAnsi"/>
          <w:sz w:val="24"/>
          <w:szCs w:val="24"/>
        </w:rPr>
        <w:t>s</w:t>
      </w:r>
      <w:r w:rsidR="00812CEC" w:rsidRPr="005B79CF">
        <w:rPr>
          <w:rFonts w:ascii="Arial Narrow" w:hAnsi="Arial Narrow" w:cstheme="minorHAnsi"/>
          <w:sz w:val="24"/>
          <w:szCs w:val="24"/>
        </w:rPr>
        <w:t xml:space="preserve"> and problem solving</w:t>
      </w:r>
    </w:p>
    <w:p w14:paraId="58A19D55" w14:textId="77777777" w:rsidR="006E09A6" w:rsidRPr="005B79CF" w:rsidRDefault="006E09A6" w:rsidP="00294173">
      <w:pPr>
        <w:pStyle w:val="ListParagraph"/>
        <w:numPr>
          <w:ilvl w:val="0"/>
          <w:numId w:val="9"/>
        </w:numPr>
        <w:spacing w:after="0" w:line="276" w:lineRule="auto"/>
        <w:rPr>
          <w:rFonts w:ascii="Arial Narrow" w:hAnsi="Arial Narrow" w:cstheme="minorHAnsi"/>
          <w:sz w:val="24"/>
          <w:szCs w:val="24"/>
        </w:rPr>
      </w:pPr>
      <w:r w:rsidRPr="005B79CF">
        <w:rPr>
          <w:rFonts w:ascii="Arial Narrow" w:hAnsi="Arial Narrow" w:cstheme="minorHAnsi"/>
          <w:sz w:val="24"/>
          <w:szCs w:val="24"/>
        </w:rPr>
        <w:t xml:space="preserve">Communicate and facilitate </w:t>
      </w:r>
      <w:r w:rsidR="003C4883" w:rsidRPr="005B79CF">
        <w:rPr>
          <w:rFonts w:ascii="Arial Narrow" w:hAnsi="Arial Narrow" w:cstheme="minorHAnsi"/>
          <w:sz w:val="24"/>
          <w:szCs w:val="24"/>
        </w:rPr>
        <w:t>FHIM/</w:t>
      </w:r>
      <w:r w:rsidR="00812CEC" w:rsidRPr="005B79CF">
        <w:rPr>
          <w:rFonts w:ascii="Arial Narrow" w:hAnsi="Arial Narrow" w:cstheme="minorHAnsi"/>
          <w:sz w:val="24"/>
          <w:szCs w:val="24"/>
        </w:rPr>
        <w:t>SIGG/</w:t>
      </w:r>
      <w:r w:rsidR="003C4883" w:rsidRPr="005B79CF">
        <w:rPr>
          <w:rFonts w:ascii="Arial Narrow" w:hAnsi="Arial Narrow" w:cstheme="minorHAnsi"/>
          <w:sz w:val="24"/>
          <w:szCs w:val="24"/>
        </w:rPr>
        <w:t xml:space="preserve">IIM&amp;T WRT </w:t>
      </w:r>
      <w:r w:rsidRPr="005B79CF">
        <w:rPr>
          <w:rFonts w:ascii="Arial Narrow" w:hAnsi="Arial Narrow" w:cstheme="minorHAnsi"/>
          <w:sz w:val="24"/>
          <w:szCs w:val="24"/>
        </w:rPr>
        <w:t xml:space="preserve">stakeholder projects, e.g., </w:t>
      </w:r>
    </w:p>
    <w:p w14:paraId="4B1DB67F" w14:textId="77777777" w:rsidR="006E09A6" w:rsidRPr="005B79CF" w:rsidRDefault="006E09A6" w:rsidP="00294173">
      <w:pPr>
        <w:pStyle w:val="ListParagraph"/>
        <w:numPr>
          <w:ilvl w:val="1"/>
          <w:numId w:val="9"/>
        </w:numPr>
        <w:spacing w:after="0" w:line="276" w:lineRule="auto"/>
        <w:rPr>
          <w:rFonts w:ascii="Arial Narrow" w:hAnsi="Arial Narrow" w:cstheme="minorHAnsi"/>
          <w:sz w:val="24"/>
          <w:szCs w:val="24"/>
        </w:rPr>
      </w:pPr>
      <w:r w:rsidRPr="005B79CF">
        <w:rPr>
          <w:rFonts w:ascii="Arial Narrow" w:hAnsi="Arial Narrow" w:cstheme="minorHAnsi"/>
          <w:sz w:val="24"/>
          <w:szCs w:val="24"/>
        </w:rPr>
        <w:t xml:space="preserve">VA Skin Assessment and SOLOR (SNOMED, LOINC, </w:t>
      </w:r>
      <w:proofErr w:type="spellStart"/>
      <w:r w:rsidRPr="005B79CF">
        <w:rPr>
          <w:rFonts w:ascii="Arial Narrow" w:hAnsi="Arial Narrow" w:cstheme="minorHAnsi"/>
          <w:sz w:val="24"/>
          <w:szCs w:val="24"/>
        </w:rPr>
        <w:t>RxNorm</w:t>
      </w:r>
      <w:proofErr w:type="spellEnd"/>
      <w:r w:rsidRPr="005B79CF">
        <w:rPr>
          <w:rFonts w:ascii="Arial Narrow" w:hAnsi="Arial Narrow" w:cstheme="minorHAnsi"/>
          <w:sz w:val="24"/>
          <w:szCs w:val="24"/>
        </w:rPr>
        <w:t>) observation model</w:t>
      </w:r>
    </w:p>
    <w:p w14:paraId="4DEF0033" w14:textId="77777777" w:rsidR="006E09A6" w:rsidRPr="005B79CF" w:rsidRDefault="006E09A6" w:rsidP="00294173">
      <w:pPr>
        <w:pStyle w:val="ListParagraph"/>
        <w:numPr>
          <w:ilvl w:val="1"/>
          <w:numId w:val="9"/>
        </w:numPr>
        <w:spacing w:after="0" w:line="276" w:lineRule="auto"/>
        <w:rPr>
          <w:rFonts w:ascii="Arial Narrow" w:hAnsi="Arial Narrow" w:cstheme="minorHAnsi"/>
          <w:sz w:val="24"/>
          <w:szCs w:val="24"/>
        </w:rPr>
      </w:pPr>
      <w:r w:rsidRPr="005B79CF">
        <w:rPr>
          <w:rFonts w:ascii="Arial Narrow" w:hAnsi="Arial Narrow" w:cstheme="minorHAnsi"/>
          <w:sz w:val="24"/>
          <w:szCs w:val="24"/>
        </w:rPr>
        <w:t xml:space="preserve">DoD PAMPI and DoD architecture data-viewpoints conformant to FHIM  </w:t>
      </w:r>
    </w:p>
    <w:p w14:paraId="64E78B1A" w14:textId="77777777" w:rsidR="00186D0C" w:rsidRPr="005B79CF" w:rsidRDefault="00186D0C" w:rsidP="00294173">
      <w:pPr>
        <w:pStyle w:val="ListParagraph"/>
        <w:numPr>
          <w:ilvl w:val="1"/>
          <w:numId w:val="9"/>
        </w:numPr>
        <w:spacing w:after="0" w:line="276" w:lineRule="auto"/>
        <w:rPr>
          <w:rFonts w:ascii="Arial Narrow" w:hAnsi="Arial Narrow" w:cstheme="minorHAnsi"/>
          <w:sz w:val="24"/>
          <w:szCs w:val="24"/>
        </w:rPr>
      </w:pPr>
      <w:r w:rsidRPr="005B79CF">
        <w:rPr>
          <w:rFonts w:ascii="Arial Narrow" w:hAnsi="Arial Narrow" w:cstheme="minorHAnsi"/>
          <w:sz w:val="24"/>
          <w:szCs w:val="24"/>
        </w:rPr>
        <w:t>How can we help existing mapping projects e.g., (legacy CCD C32/C62 interface)</w:t>
      </w:r>
    </w:p>
    <w:p w14:paraId="21D057D6" w14:textId="77777777" w:rsidR="006E09A6" w:rsidRPr="005B79CF" w:rsidRDefault="006E09A6" w:rsidP="00294173">
      <w:pPr>
        <w:pStyle w:val="ListParagraph"/>
        <w:numPr>
          <w:ilvl w:val="0"/>
          <w:numId w:val="9"/>
        </w:numPr>
        <w:spacing w:after="0" w:line="276" w:lineRule="auto"/>
        <w:rPr>
          <w:rFonts w:ascii="Arial Narrow" w:hAnsi="Arial Narrow" w:cstheme="minorHAnsi"/>
          <w:sz w:val="24"/>
          <w:szCs w:val="24"/>
        </w:rPr>
      </w:pPr>
      <w:r w:rsidRPr="005B79CF">
        <w:rPr>
          <w:rFonts w:ascii="Arial Narrow" w:hAnsi="Arial Narrow" w:cstheme="minorHAnsi"/>
          <w:sz w:val="24"/>
          <w:szCs w:val="24"/>
        </w:rPr>
        <w:t xml:space="preserve">HL7 US Realm Domain Model (EHRS FM, FHIM) via </w:t>
      </w:r>
      <w:r w:rsidR="00860503" w:rsidRPr="005B79CF">
        <w:rPr>
          <w:rFonts w:ascii="Arial Narrow" w:hAnsi="Arial Narrow" w:cstheme="minorHAnsi"/>
          <w:sz w:val="24"/>
          <w:szCs w:val="24"/>
        </w:rPr>
        <w:t>EHR WG co-sponsored by CIMI</w:t>
      </w:r>
    </w:p>
    <w:p w14:paraId="50C67C17" w14:textId="77777777" w:rsidR="00186D0C" w:rsidRDefault="00860503" w:rsidP="00294173">
      <w:pPr>
        <w:pStyle w:val="ListParagraph"/>
        <w:numPr>
          <w:ilvl w:val="1"/>
          <w:numId w:val="9"/>
        </w:numPr>
        <w:spacing w:after="0" w:line="276" w:lineRule="auto"/>
        <w:rPr>
          <w:rFonts w:ascii="Arial Narrow" w:hAnsi="Arial Narrow" w:cstheme="minorHAnsi"/>
          <w:sz w:val="24"/>
          <w:szCs w:val="24"/>
        </w:rPr>
      </w:pPr>
      <w:r w:rsidRPr="005B79CF">
        <w:rPr>
          <w:rFonts w:ascii="Arial Narrow" w:hAnsi="Arial Narrow" w:cstheme="minorHAnsi"/>
          <w:sz w:val="24"/>
          <w:szCs w:val="24"/>
        </w:rPr>
        <w:t>ACTION (SH): Business Case Analysis IAW Federal Agency needs</w:t>
      </w:r>
    </w:p>
    <w:p w14:paraId="699365E7" w14:textId="77777777" w:rsidR="00122310" w:rsidRPr="005B79CF" w:rsidRDefault="00122310" w:rsidP="00294173">
      <w:pPr>
        <w:pStyle w:val="ListParagraph"/>
        <w:numPr>
          <w:ilvl w:val="1"/>
          <w:numId w:val="9"/>
        </w:numPr>
        <w:spacing w:after="0" w:line="276" w:lineRule="auto"/>
        <w:rPr>
          <w:rFonts w:ascii="Arial Narrow" w:hAnsi="Arial Narrow" w:cstheme="minorHAnsi"/>
          <w:sz w:val="24"/>
          <w:szCs w:val="24"/>
        </w:rPr>
      </w:pPr>
      <w:r>
        <w:rPr>
          <w:rFonts w:ascii="Arial Narrow" w:hAnsi="Arial Narrow" w:cstheme="minorHAnsi"/>
          <w:sz w:val="24"/>
          <w:szCs w:val="24"/>
        </w:rPr>
        <w:t>ACTION (All): Elevator speech “why IIM&amp;</w:t>
      </w:r>
      <w:proofErr w:type="gramStart"/>
      <w:r>
        <w:rPr>
          <w:rFonts w:ascii="Arial Narrow" w:hAnsi="Arial Narrow" w:cstheme="minorHAnsi"/>
          <w:sz w:val="24"/>
          <w:szCs w:val="24"/>
        </w:rPr>
        <w:t>T(</w:t>
      </w:r>
      <w:proofErr w:type="gramEnd"/>
      <w:r>
        <w:rPr>
          <w:rFonts w:ascii="Arial Narrow" w:hAnsi="Arial Narrow" w:cstheme="minorHAnsi"/>
          <w:sz w:val="24"/>
          <w:szCs w:val="24"/>
        </w:rPr>
        <w:t>FHIM  SIGG) use cases.</w:t>
      </w:r>
    </w:p>
    <w:p w14:paraId="56B9502B" w14:textId="77777777" w:rsidR="006E09A6" w:rsidRDefault="006E09A6" w:rsidP="00294173">
      <w:pPr>
        <w:spacing w:after="0" w:line="276" w:lineRule="auto"/>
        <w:rPr>
          <w:rFonts w:cstheme="minorHAnsi"/>
          <w:sz w:val="24"/>
          <w:szCs w:val="24"/>
        </w:rPr>
      </w:pPr>
    </w:p>
    <w:p w14:paraId="1E456820" w14:textId="77777777" w:rsidR="00581B57" w:rsidRDefault="00581B57" w:rsidP="00294173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67B859AE" w14:textId="77777777" w:rsidR="00695CA2" w:rsidRPr="004956F5" w:rsidRDefault="00581B57" w:rsidP="00294173">
      <w:pPr>
        <w:spacing w:after="0"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NOTES</w:t>
      </w:r>
      <w:r w:rsidR="00AD2E15">
        <w:rPr>
          <w:rFonts w:cstheme="minorHAnsi"/>
          <w:b/>
          <w:sz w:val="24"/>
          <w:szCs w:val="24"/>
        </w:rPr>
        <w:t xml:space="preserve"> from Meeting</w:t>
      </w:r>
      <w:r w:rsidR="008A7752">
        <w:rPr>
          <w:rFonts w:cstheme="minorHAnsi"/>
          <w:b/>
          <w:sz w:val="24"/>
          <w:szCs w:val="24"/>
        </w:rPr>
        <w:t>:</w:t>
      </w:r>
    </w:p>
    <w:p w14:paraId="2655620C" w14:textId="77777777" w:rsidR="00581B57" w:rsidRDefault="00581B57" w:rsidP="00294173">
      <w:pPr>
        <w:spacing w:after="0" w:line="276" w:lineRule="auto"/>
        <w:rPr>
          <w:rFonts w:cstheme="minorHAnsi"/>
          <w:sz w:val="24"/>
          <w:szCs w:val="24"/>
        </w:rPr>
      </w:pPr>
    </w:p>
    <w:p w14:paraId="349F272C" w14:textId="77777777" w:rsidR="00AD3CD3" w:rsidRPr="004956F5" w:rsidRDefault="00171FC0" w:rsidP="00294173">
      <w:p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FHA </w:t>
      </w:r>
    </w:p>
    <w:p w14:paraId="58AEA165" w14:textId="77777777" w:rsidR="004956F5" w:rsidRPr="004956F5" w:rsidRDefault="004956F5" w:rsidP="00294173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FHA reports to </w:t>
      </w:r>
      <w:r w:rsidRPr="004956F5">
        <w:rPr>
          <w:rStyle w:val="st1"/>
          <w:rFonts w:ascii="Arial" w:hAnsi="Arial" w:cs="Arial"/>
          <w:color w:val="545454"/>
          <w:lang w:val="en"/>
        </w:rPr>
        <w:t>Office of Management and Budget (</w:t>
      </w:r>
      <w:r w:rsidRPr="004956F5">
        <w:rPr>
          <w:rStyle w:val="Emphasis"/>
          <w:rFonts w:ascii="Arial" w:hAnsi="Arial" w:cs="Arial"/>
          <w:color w:val="545454"/>
          <w:lang w:val="en"/>
        </w:rPr>
        <w:t>OMB</w:t>
      </w:r>
      <w:r w:rsidRPr="004956F5">
        <w:rPr>
          <w:rStyle w:val="st1"/>
          <w:rFonts w:ascii="Arial" w:hAnsi="Arial" w:cs="Arial"/>
          <w:color w:val="545454"/>
          <w:lang w:val="en"/>
        </w:rPr>
        <w:t>)</w:t>
      </w:r>
      <w:r w:rsidRPr="004956F5">
        <w:rPr>
          <w:rFonts w:cstheme="minorHAnsi"/>
          <w:sz w:val="24"/>
          <w:szCs w:val="24"/>
        </w:rPr>
        <w:t>; but, its home is ONC</w:t>
      </w:r>
    </w:p>
    <w:p w14:paraId="3E727470" w14:textId="77777777" w:rsidR="004A74BE" w:rsidRDefault="004A74BE" w:rsidP="00294173">
      <w:pPr>
        <w:pStyle w:val="ListParagraph"/>
        <w:numPr>
          <w:ilvl w:val="1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FHA </w:t>
      </w:r>
      <w:r>
        <w:rPr>
          <w:rFonts w:cstheme="minorHAnsi"/>
          <w:sz w:val="24"/>
          <w:szCs w:val="24"/>
        </w:rPr>
        <w:t xml:space="preserve">is </w:t>
      </w:r>
      <w:r w:rsidRPr="004956F5">
        <w:rPr>
          <w:rFonts w:cstheme="minorHAnsi"/>
          <w:sz w:val="24"/>
          <w:szCs w:val="24"/>
        </w:rPr>
        <w:t xml:space="preserve">no longer </w:t>
      </w:r>
      <w:r>
        <w:rPr>
          <w:rFonts w:cstheme="minorHAnsi"/>
          <w:sz w:val="24"/>
          <w:szCs w:val="24"/>
        </w:rPr>
        <w:t xml:space="preserve">a </w:t>
      </w:r>
      <w:r w:rsidRPr="004956F5">
        <w:rPr>
          <w:rFonts w:cstheme="minorHAnsi"/>
          <w:sz w:val="24"/>
          <w:szCs w:val="24"/>
        </w:rPr>
        <w:t xml:space="preserve">line of business; </w:t>
      </w:r>
    </w:p>
    <w:p w14:paraId="47E9B0DF" w14:textId="77777777" w:rsidR="004956F5" w:rsidRPr="004A74BE" w:rsidRDefault="004A74BE" w:rsidP="00294173">
      <w:pPr>
        <w:pStyle w:val="ListParagraph"/>
        <w:numPr>
          <w:ilvl w:val="1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4A74BE">
        <w:rPr>
          <w:rFonts w:cstheme="minorHAnsi"/>
          <w:sz w:val="24"/>
          <w:szCs w:val="24"/>
        </w:rPr>
        <w:t>HHS CIO supports architecture.</w:t>
      </w:r>
      <w:r>
        <w:rPr>
          <w:rFonts w:cstheme="minorHAnsi"/>
          <w:sz w:val="24"/>
          <w:szCs w:val="24"/>
        </w:rPr>
        <w:t xml:space="preserve"> FHA</w:t>
      </w:r>
      <w:r w:rsidR="004956F5" w:rsidRPr="004A74BE">
        <w:rPr>
          <w:rFonts w:cstheme="minorHAnsi"/>
          <w:sz w:val="24"/>
          <w:szCs w:val="24"/>
        </w:rPr>
        <w:t xml:space="preserve">, </w:t>
      </w:r>
      <w:r w:rsidR="000D78D2" w:rsidRPr="004A74BE">
        <w:rPr>
          <w:rFonts w:cstheme="minorHAnsi"/>
          <w:sz w:val="24"/>
          <w:szCs w:val="24"/>
        </w:rPr>
        <w:t xml:space="preserve">may become </w:t>
      </w:r>
      <w:r>
        <w:rPr>
          <w:rFonts w:cstheme="minorHAnsi"/>
          <w:sz w:val="24"/>
          <w:szCs w:val="24"/>
        </w:rPr>
        <w:t>the</w:t>
      </w:r>
      <w:r w:rsidR="000D78D2" w:rsidRPr="004A74BE">
        <w:rPr>
          <w:rFonts w:cstheme="minorHAnsi"/>
          <w:sz w:val="24"/>
          <w:szCs w:val="24"/>
        </w:rPr>
        <w:t xml:space="preserve"> </w:t>
      </w:r>
      <w:r w:rsidR="004956F5" w:rsidRPr="004A74BE">
        <w:rPr>
          <w:rFonts w:cstheme="minorHAnsi"/>
          <w:sz w:val="24"/>
          <w:szCs w:val="24"/>
        </w:rPr>
        <w:t>outward looking HHS architecture.</w:t>
      </w:r>
    </w:p>
    <w:p w14:paraId="6B334016" w14:textId="77777777" w:rsidR="007A7574" w:rsidRPr="004956F5" w:rsidRDefault="00AD3CD3" w:rsidP="00294173">
      <w:pPr>
        <w:pStyle w:val="ListParagraph"/>
        <w:numPr>
          <w:ilvl w:val="1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Potentially</w:t>
      </w:r>
      <w:r w:rsidR="005F1DC5">
        <w:rPr>
          <w:rFonts w:cstheme="minorHAnsi"/>
          <w:sz w:val="24"/>
          <w:szCs w:val="24"/>
        </w:rPr>
        <w:t xml:space="preserve">, </w:t>
      </w:r>
      <w:r w:rsidR="005F1DC5" w:rsidRPr="004956F5">
        <w:rPr>
          <w:rFonts w:cstheme="minorHAnsi"/>
          <w:sz w:val="24"/>
          <w:szCs w:val="24"/>
        </w:rPr>
        <w:t>FHA</w:t>
      </w:r>
      <w:r w:rsidR="007A7574" w:rsidRPr="004956F5">
        <w:rPr>
          <w:rFonts w:cstheme="minorHAnsi"/>
          <w:sz w:val="24"/>
          <w:szCs w:val="24"/>
        </w:rPr>
        <w:t xml:space="preserve"> </w:t>
      </w:r>
      <w:r w:rsidR="004956F5" w:rsidRPr="004956F5">
        <w:rPr>
          <w:rFonts w:cstheme="minorHAnsi"/>
          <w:sz w:val="24"/>
          <w:szCs w:val="24"/>
        </w:rPr>
        <w:t xml:space="preserve">moved </w:t>
      </w:r>
      <w:r w:rsidR="00171FC0" w:rsidRPr="004956F5">
        <w:rPr>
          <w:rFonts w:cstheme="minorHAnsi"/>
          <w:sz w:val="24"/>
          <w:szCs w:val="24"/>
        </w:rPr>
        <w:t xml:space="preserve">under </w:t>
      </w:r>
      <w:r w:rsidR="00695CA2" w:rsidRPr="004956F5">
        <w:rPr>
          <w:rFonts w:cstheme="minorHAnsi"/>
          <w:sz w:val="24"/>
          <w:szCs w:val="24"/>
        </w:rPr>
        <w:t xml:space="preserve">HHS CIO office </w:t>
      </w:r>
      <w:r w:rsidR="004A74BE">
        <w:rPr>
          <w:rFonts w:cstheme="minorHAnsi"/>
          <w:sz w:val="24"/>
          <w:szCs w:val="24"/>
        </w:rPr>
        <w:t>to make</w:t>
      </w:r>
      <w:r w:rsidRPr="004956F5">
        <w:rPr>
          <w:rFonts w:cstheme="minorHAnsi"/>
          <w:sz w:val="24"/>
          <w:szCs w:val="24"/>
        </w:rPr>
        <w:t xml:space="preserve"> </w:t>
      </w:r>
      <w:r w:rsidR="004A74BE">
        <w:rPr>
          <w:rFonts w:cstheme="minorHAnsi"/>
          <w:sz w:val="24"/>
          <w:szCs w:val="24"/>
        </w:rPr>
        <w:t>internal HHS architecture consistent and interoperable</w:t>
      </w:r>
      <w:r w:rsidR="007A7574" w:rsidRPr="004956F5">
        <w:rPr>
          <w:rFonts w:cstheme="minorHAnsi"/>
          <w:sz w:val="24"/>
          <w:szCs w:val="24"/>
        </w:rPr>
        <w:t xml:space="preserve"> IAW Clinger Cohen &amp; 2014 NDAA.  </w:t>
      </w:r>
    </w:p>
    <w:p w14:paraId="282E8D78" w14:textId="77777777" w:rsidR="007A7574" w:rsidRPr="004956F5" w:rsidRDefault="007A7574" w:rsidP="00294173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IPO DoD and VA consider FHA a tax with low ROI; considering, IPO already manages DoD &amp; VA architectural interoperability</w:t>
      </w:r>
    </w:p>
    <w:p w14:paraId="1CF609A4" w14:textId="77777777" w:rsidR="00695CA2" w:rsidRPr="004956F5" w:rsidRDefault="00AD3CD3" w:rsidP="00294173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Managing Board (</w:t>
      </w:r>
      <w:r w:rsidR="00695CA2" w:rsidRPr="004956F5">
        <w:rPr>
          <w:rFonts w:cstheme="minorHAnsi"/>
          <w:sz w:val="24"/>
          <w:szCs w:val="24"/>
        </w:rPr>
        <w:t>MB</w:t>
      </w:r>
      <w:r w:rsidRPr="004956F5">
        <w:rPr>
          <w:rFonts w:cstheme="minorHAnsi"/>
          <w:sz w:val="24"/>
          <w:szCs w:val="24"/>
        </w:rPr>
        <w:t>)</w:t>
      </w:r>
      <w:r w:rsidR="00695CA2" w:rsidRPr="004956F5">
        <w:rPr>
          <w:rFonts w:cstheme="minorHAnsi"/>
          <w:sz w:val="24"/>
          <w:szCs w:val="24"/>
        </w:rPr>
        <w:t xml:space="preserve"> meeting </w:t>
      </w:r>
      <w:r w:rsidR="007A7574" w:rsidRPr="004956F5">
        <w:rPr>
          <w:rFonts w:cstheme="minorHAnsi"/>
          <w:sz w:val="24"/>
          <w:szCs w:val="24"/>
        </w:rPr>
        <w:t xml:space="preserve">/ discussion </w:t>
      </w:r>
      <w:r w:rsidR="00695CA2" w:rsidRPr="004956F5">
        <w:rPr>
          <w:rFonts w:cstheme="minorHAnsi"/>
          <w:sz w:val="24"/>
          <w:szCs w:val="24"/>
        </w:rPr>
        <w:t>coming up</w:t>
      </w:r>
      <w:r w:rsidR="007A7574" w:rsidRPr="004956F5">
        <w:rPr>
          <w:rFonts w:cstheme="minorHAnsi"/>
          <w:sz w:val="24"/>
          <w:szCs w:val="24"/>
        </w:rPr>
        <w:t xml:space="preserve"> soon</w:t>
      </w:r>
    </w:p>
    <w:p w14:paraId="25DC9246" w14:textId="77777777" w:rsidR="004956F5" w:rsidRPr="004956F5" w:rsidRDefault="004956F5" w:rsidP="00294173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Take FHIM to HHS OPDIV CIOs to align FHIM &amp; NIEM model. </w:t>
      </w:r>
    </w:p>
    <w:p w14:paraId="19E45C07" w14:textId="77777777" w:rsidR="004956F5" w:rsidRPr="004956F5" w:rsidRDefault="004956F5" w:rsidP="00294173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Alberto align NIEM health domain to FHIM</w:t>
      </w:r>
    </w:p>
    <w:p w14:paraId="68AB2ECA" w14:textId="77777777" w:rsidR="00CD402B" w:rsidRPr="004956F5" w:rsidRDefault="00AD3CD3" w:rsidP="00294173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t xml:space="preserve">Funny YouTube: </w:t>
      </w:r>
      <w:hyperlink r:id="rId8" w:history="1">
        <w:r w:rsidR="00CD402B" w:rsidRPr="004956F5">
          <w:rPr>
            <w:rStyle w:val="Hyperlink"/>
            <w:rFonts w:cstheme="minorHAnsi"/>
            <w:sz w:val="24"/>
            <w:szCs w:val="24"/>
          </w:rPr>
          <w:t>https://www.youtube.com/watch?v=BKorP55Aqvg</w:t>
        </w:r>
      </w:hyperlink>
      <w:r w:rsidR="00CD402B" w:rsidRPr="004956F5">
        <w:rPr>
          <w:rFonts w:cstheme="minorHAnsi"/>
          <w:sz w:val="24"/>
          <w:szCs w:val="24"/>
        </w:rPr>
        <w:t xml:space="preserve"> </w:t>
      </w:r>
    </w:p>
    <w:p w14:paraId="0A2EE8B5" w14:textId="77777777" w:rsidR="00CD402B" w:rsidRDefault="00CD402B" w:rsidP="00294173">
      <w:pPr>
        <w:spacing w:after="0" w:line="276" w:lineRule="auto"/>
        <w:rPr>
          <w:rFonts w:cstheme="minorHAnsi"/>
          <w:sz w:val="24"/>
          <w:szCs w:val="24"/>
        </w:rPr>
      </w:pPr>
    </w:p>
    <w:p w14:paraId="44A21BC1" w14:textId="77777777" w:rsidR="00695CA2" w:rsidRPr="004956F5" w:rsidRDefault="00695CA2" w:rsidP="00294173">
      <w:p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FHIM to support:</w:t>
      </w:r>
    </w:p>
    <w:p w14:paraId="1A0F9734" w14:textId="77777777" w:rsidR="00695CA2" w:rsidRPr="004956F5" w:rsidRDefault="00695CA2" w:rsidP="00294173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FHIM</w:t>
      </w:r>
      <w:r w:rsidR="001E7A52" w:rsidRPr="004956F5">
        <w:rPr>
          <w:rFonts w:cstheme="minorHAnsi"/>
          <w:sz w:val="24"/>
          <w:szCs w:val="24"/>
        </w:rPr>
        <w:t>@HL7</w:t>
      </w:r>
      <w:r w:rsidRPr="004956F5">
        <w:rPr>
          <w:rFonts w:cstheme="minorHAnsi"/>
          <w:sz w:val="24"/>
          <w:szCs w:val="24"/>
        </w:rPr>
        <w:t xml:space="preserve"> to support a </w:t>
      </w:r>
      <w:r w:rsidR="001E7A52" w:rsidRPr="004956F5">
        <w:rPr>
          <w:rFonts w:cstheme="minorHAnsi"/>
          <w:sz w:val="24"/>
          <w:szCs w:val="24"/>
        </w:rPr>
        <w:t xml:space="preserve">consistent </w:t>
      </w:r>
      <w:r w:rsidRPr="004956F5">
        <w:rPr>
          <w:rFonts w:cstheme="minorHAnsi"/>
          <w:sz w:val="24"/>
          <w:szCs w:val="24"/>
        </w:rPr>
        <w:t xml:space="preserve">US Realm </w:t>
      </w:r>
    </w:p>
    <w:p w14:paraId="6328626E" w14:textId="77777777" w:rsidR="00695CA2" w:rsidRPr="004956F5" w:rsidRDefault="00695CA2" w:rsidP="00294173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CDA, FHIR, other (NIEM)</w:t>
      </w:r>
    </w:p>
    <w:p w14:paraId="1F550D2D" w14:textId="77777777" w:rsidR="00695CA2" w:rsidRPr="004956F5" w:rsidRDefault="001E7A52" w:rsidP="00294173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4956F5">
        <w:rPr>
          <w:rFonts w:cstheme="minorHAnsi"/>
          <w:sz w:val="24"/>
          <w:szCs w:val="24"/>
        </w:rPr>
        <w:t>FHIM@DoD</w:t>
      </w:r>
      <w:proofErr w:type="spellEnd"/>
      <w:r w:rsidRPr="004956F5">
        <w:rPr>
          <w:rFonts w:cstheme="minorHAnsi"/>
          <w:sz w:val="24"/>
          <w:szCs w:val="24"/>
        </w:rPr>
        <w:t xml:space="preserve"> to </w:t>
      </w:r>
      <w:r w:rsidR="00695CA2" w:rsidRPr="004956F5">
        <w:rPr>
          <w:rFonts w:cstheme="minorHAnsi"/>
          <w:sz w:val="24"/>
          <w:szCs w:val="24"/>
        </w:rPr>
        <w:t xml:space="preserve"> </w:t>
      </w:r>
      <w:r w:rsidRPr="004956F5">
        <w:rPr>
          <w:rFonts w:cstheme="minorHAnsi"/>
          <w:sz w:val="24"/>
          <w:szCs w:val="24"/>
        </w:rPr>
        <w:t xml:space="preserve">support readiness </w:t>
      </w:r>
      <w:r w:rsidR="00695CA2" w:rsidRPr="004956F5">
        <w:rPr>
          <w:rFonts w:cstheme="minorHAnsi"/>
          <w:sz w:val="24"/>
          <w:szCs w:val="24"/>
        </w:rPr>
        <w:t>interoperability (PAMPI)</w:t>
      </w:r>
    </w:p>
    <w:p w14:paraId="1CE72A74" w14:textId="77777777" w:rsidR="001E7A52" w:rsidRPr="004956F5" w:rsidRDefault="001E7A52" w:rsidP="00294173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Problems, Allergies, Medications, Procedures. Allergies</w:t>
      </w:r>
    </w:p>
    <w:p w14:paraId="6B5452F8" w14:textId="77777777" w:rsidR="00695CA2" w:rsidRPr="004956F5" w:rsidRDefault="001E7A52" w:rsidP="00294173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FHIM@</w:t>
      </w:r>
      <w:r w:rsidR="00695CA2" w:rsidRPr="004956F5">
        <w:rPr>
          <w:rFonts w:cstheme="minorHAnsi"/>
          <w:sz w:val="24"/>
          <w:szCs w:val="24"/>
        </w:rPr>
        <w:t xml:space="preserve">HSPC </w:t>
      </w:r>
      <w:r w:rsidRPr="004956F5">
        <w:rPr>
          <w:rFonts w:cstheme="minorHAnsi"/>
          <w:sz w:val="24"/>
          <w:szCs w:val="24"/>
        </w:rPr>
        <w:t xml:space="preserve">to support </w:t>
      </w:r>
      <w:r w:rsidR="00695CA2" w:rsidRPr="004956F5">
        <w:rPr>
          <w:rFonts w:cstheme="minorHAnsi"/>
          <w:sz w:val="24"/>
          <w:szCs w:val="24"/>
        </w:rPr>
        <w:t>transformation service e.g., V2 to CDA &amp; FHIR</w:t>
      </w:r>
    </w:p>
    <w:p w14:paraId="1CFFE217" w14:textId="77777777" w:rsidR="00695CA2" w:rsidRPr="004956F5" w:rsidRDefault="00695CA2" w:rsidP="00294173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VA KNARTS</w:t>
      </w:r>
      <w:r w:rsidR="00BA53CD" w:rsidRPr="004956F5">
        <w:rPr>
          <w:rFonts w:cstheme="minorHAnsi"/>
          <w:sz w:val="24"/>
          <w:szCs w:val="24"/>
        </w:rPr>
        <w:t xml:space="preserve"> </w:t>
      </w:r>
      <w:r w:rsidR="00BA53CD" w:rsidRPr="004956F5">
        <w:rPr>
          <w:rFonts w:cstheme="minorHAnsi"/>
          <w:sz w:val="24"/>
          <w:szCs w:val="24"/>
        </w:rPr>
        <w:sym w:font="Wingdings" w:char="F0E0"/>
      </w:r>
      <w:r w:rsidR="00BA53CD" w:rsidRPr="004956F5">
        <w:rPr>
          <w:rFonts w:cstheme="minorHAnsi"/>
          <w:sz w:val="24"/>
          <w:szCs w:val="24"/>
        </w:rPr>
        <w:t xml:space="preserve"> use CIMI to guide QUICK model</w:t>
      </w:r>
    </w:p>
    <w:p w14:paraId="1F9158B6" w14:textId="77777777" w:rsidR="00BA53CD" w:rsidRPr="004956F5" w:rsidRDefault="00BA53CD" w:rsidP="00294173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Healthy decisions became CQF</w:t>
      </w:r>
    </w:p>
    <w:p w14:paraId="2604F51E" w14:textId="77777777" w:rsidR="00BA53CD" w:rsidRPr="004956F5" w:rsidRDefault="001E7A52" w:rsidP="00294173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ACTION (Rob): </w:t>
      </w:r>
      <w:r w:rsidR="00BA53CD" w:rsidRPr="004956F5">
        <w:rPr>
          <w:rFonts w:cstheme="minorHAnsi"/>
          <w:sz w:val="24"/>
          <w:szCs w:val="24"/>
        </w:rPr>
        <w:t xml:space="preserve">Julia </w:t>
      </w:r>
      <w:proofErr w:type="spellStart"/>
      <w:r w:rsidR="00BA53CD" w:rsidRPr="004956F5">
        <w:rPr>
          <w:rFonts w:cstheme="minorHAnsi"/>
          <w:sz w:val="24"/>
          <w:szCs w:val="24"/>
        </w:rPr>
        <w:t>Skapik</w:t>
      </w:r>
      <w:r w:rsidRPr="004956F5">
        <w:rPr>
          <w:rFonts w:cstheme="minorHAnsi"/>
          <w:sz w:val="24"/>
          <w:szCs w:val="24"/>
        </w:rPr>
        <w:t>’s</w:t>
      </w:r>
      <w:proofErr w:type="spellEnd"/>
      <w:r w:rsidR="00BA53CD" w:rsidRPr="004956F5">
        <w:rPr>
          <w:rFonts w:cstheme="minorHAnsi"/>
          <w:sz w:val="24"/>
          <w:szCs w:val="24"/>
        </w:rPr>
        <w:t xml:space="preserve"> view </w:t>
      </w:r>
      <w:r w:rsidRPr="004956F5">
        <w:rPr>
          <w:rFonts w:cstheme="minorHAnsi"/>
          <w:sz w:val="24"/>
          <w:szCs w:val="24"/>
        </w:rPr>
        <w:t>of how FHIM can help her/CQF</w:t>
      </w:r>
      <w:r w:rsidR="00BA53CD" w:rsidRPr="004956F5">
        <w:rPr>
          <w:rFonts w:cstheme="minorHAnsi"/>
          <w:sz w:val="24"/>
          <w:szCs w:val="24"/>
        </w:rPr>
        <w:t xml:space="preserve">. </w:t>
      </w:r>
    </w:p>
    <w:p w14:paraId="273C3FD0" w14:textId="77777777" w:rsidR="00695CA2" w:rsidRPr="004956F5" w:rsidRDefault="00695CA2" w:rsidP="00294173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Lorrain Constable &amp; Patrick Lloyd</w:t>
      </w:r>
      <w:r w:rsidR="001E7A52" w:rsidRPr="004956F5">
        <w:rPr>
          <w:rFonts w:cstheme="minorHAnsi"/>
          <w:sz w:val="24"/>
          <w:szCs w:val="24"/>
        </w:rPr>
        <w:t xml:space="preserve"> from HL7 supporting KNART initiative</w:t>
      </w:r>
    </w:p>
    <w:p w14:paraId="4D68E614" w14:textId="77777777" w:rsidR="00695CA2" w:rsidRPr="004956F5" w:rsidRDefault="00695CA2" w:rsidP="00294173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Galen: Web/Graphical API to show FHIM as CDA, FHIR, etc.</w:t>
      </w:r>
    </w:p>
    <w:p w14:paraId="4C4F6D19" w14:textId="77777777" w:rsidR="00695CA2" w:rsidRPr="004956F5" w:rsidRDefault="001E7A52" w:rsidP="00294173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FHIM at </w:t>
      </w:r>
      <w:r w:rsidR="00695CA2" w:rsidRPr="004956F5">
        <w:rPr>
          <w:rFonts w:cstheme="minorHAnsi"/>
          <w:sz w:val="24"/>
          <w:szCs w:val="24"/>
        </w:rPr>
        <w:t xml:space="preserve">DoD and VA Cerner might </w:t>
      </w:r>
      <w:r w:rsidR="00171FC0" w:rsidRPr="004956F5">
        <w:rPr>
          <w:rFonts w:cstheme="minorHAnsi"/>
          <w:sz w:val="24"/>
          <w:szCs w:val="24"/>
        </w:rPr>
        <w:t>support harmonization</w:t>
      </w:r>
      <w:r w:rsidRPr="004956F5">
        <w:rPr>
          <w:rFonts w:cstheme="minorHAnsi"/>
          <w:sz w:val="24"/>
          <w:szCs w:val="24"/>
        </w:rPr>
        <w:t xml:space="preserve"> via Cerner</w:t>
      </w:r>
    </w:p>
    <w:p w14:paraId="1E193E23" w14:textId="77777777" w:rsidR="00695CA2" w:rsidRPr="004956F5" w:rsidRDefault="00695CA2" w:rsidP="00294173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Steve: best case</w:t>
      </w:r>
      <w:r w:rsidR="001E7A52" w:rsidRPr="004956F5">
        <w:rPr>
          <w:rFonts w:cstheme="minorHAnsi"/>
          <w:sz w:val="24"/>
          <w:szCs w:val="24"/>
        </w:rPr>
        <w:t xml:space="preserve"> 2020 scenario:</w:t>
      </w:r>
      <w:r w:rsidRPr="004956F5">
        <w:rPr>
          <w:rFonts w:cstheme="minorHAnsi"/>
          <w:sz w:val="24"/>
          <w:szCs w:val="24"/>
        </w:rPr>
        <w:t xml:space="preserve"> HHS (FHA) </w:t>
      </w:r>
      <w:r w:rsidR="001E7A52" w:rsidRPr="004956F5">
        <w:rPr>
          <w:rFonts w:cstheme="minorHAnsi"/>
          <w:sz w:val="24"/>
          <w:szCs w:val="24"/>
        </w:rPr>
        <w:t xml:space="preserve">FHIM </w:t>
      </w:r>
      <w:r w:rsidRPr="004956F5">
        <w:rPr>
          <w:rFonts w:cstheme="minorHAnsi"/>
          <w:sz w:val="24"/>
          <w:szCs w:val="24"/>
        </w:rPr>
        <w:t xml:space="preserve">funding with </w:t>
      </w:r>
      <w:r w:rsidR="00351BC9" w:rsidRPr="004956F5">
        <w:rPr>
          <w:rFonts w:cstheme="minorHAnsi"/>
          <w:sz w:val="24"/>
          <w:szCs w:val="24"/>
        </w:rPr>
        <w:t xml:space="preserve">separately </w:t>
      </w:r>
      <w:r w:rsidRPr="004956F5">
        <w:rPr>
          <w:rFonts w:cstheme="minorHAnsi"/>
          <w:sz w:val="24"/>
          <w:szCs w:val="24"/>
        </w:rPr>
        <w:t>funded projects</w:t>
      </w:r>
    </w:p>
    <w:p w14:paraId="49718753" w14:textId="77777777" w:rsidR="00695CA2" w:rsidRPr="004956F5" w:rsidRDefault="00695CA2" w:rsidP="00294173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Cerner APIs, data structures and data stores (separate from EHR) </w:t>
      </w:r>
    </w:p>
    <w:p w14:paraId="2361675A" w14:textId="77777777" w:rsidR="00695CA2" w:rsidRPr="004956F5" w:rsidRDefault="00351BC9" w:rsidP="00294173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Sean: </w:t>
      </w:r>
      <w:r w:rsidR="00695CA2" w:rsidRPr="004956F5">
        <w:rPr>
          <w:rFonts w:cstheme="minorHAnsi"/>
          <w:sz w:val="24"/>
          <w:szCs w:val="24"/>
        </w:rPr>
        <w:t>“Cerner on FHIR”, link Cerner APIs to FHIR APIs so Apps work with</w:t>
      </w:r>
      <w:r w:rsidRPr="004956F5">
        <w:rPr>
          <w:rFonts w:cstheme="minorHAnsi"/>
          <w:sz w:val="24"/>
          <w:szCs w:val="24"/>
        </w:rPr>
        <w:t>in</w:t>
      </w:r>
      <w:r w:rsidR="00695CA2" w:rsidRPr="004956F5">
        <w:rPr>
          <w:rFonts w:cstheme="minorHAnsi"/>
          <w:sz w:val="24"/>
          <w:szCs w:val="24"/>
        </w:rPr>
        <w:t xml:space="preserve"> Cerner environment</w:t>
      </w:r>
    </w:p>
    <w:p w14:paraId="6AC6A642" w14:textId="77777777" w:rsidR="00695CA2" w:rsidRPr="004956F5" w:rsidRDefault="00351BC9" w:rsidP="00294173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Galen: Currently there are </w:t>
      </w:r>
      <w:r w:rsidR="00695CA2" w:rsidRPr="004956F5">
        <w:rPr>
          <w:rFonts w:cstheme="minorHAnsi"/>
          <w:sz w:val="24"/>
          <w:szCs w:val="24"/>
        </w:rPr>
        <w:t xml:space="preserve">9 VA VISNs </w:t>
      </w:r>
    </w:p>
    <w:p w14:paraId="61E52584" w14:textId="77777777" w:rsidR="00695CA2" w:rsidRPr="004956F5" w:rsidRDefault="00695CA2" w:rsidP="00294173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Galen: Stan Huff needed disease specific </w:t>
      </w:r>
      <w:r w:rsidR="00351BC9" w:rsidRPr="004956F5">
        <w:rPr>
          <w:rFonts w:cstheme="minorHAnsi"/>
          <w:sz w:val="24"/>
          <w:szCs w:val="24"/>
        </w:rPr>
        <w:t>open-source DCMs &amp; workflows</w:t>
      </w:r>
      <w:r w:rsidRPr="004956F5">
        <w:rPr>
          <w:rFonts w:cstheme="minorHAnsi"/>
          <w:sz w:val="24"/>
          <w:szCs w:val="24"/>
        </w:rPr>
        <w:t>; where, labs are most mature</w:t>
      </w:r>
      <w:r w:rsidR="00351BC9" w:rsidRPr="004956F5">
        <w:rPr>
          <w:rFonts w:cstheme="minorHAnsi"/>
          <w:sz w:val="24"/>
          <w:szCs w:val="24"/>
        </w:rPr>
        <w:t xml:space="preserve"> </w:t>
      </w:r>
      <w:proofErr w:type="spellStart"/>
      <w:r w:rsidR="00351BC9" w:rsidRPr="004956F5">
        <w:rPr>
          <w:rFonts w:cstheme="minorHAnsi"/>
          <w:sz w:val="24"/>
          <w:szCs w:val="24"/>
        </w:rPr>
        <w:t>Inte</w:t>
      </w:r>
      <w:proofErr w:type="spellEnd"/>
      <w:r w:rsidR="00351BC9" w:rsidRPr="004956F5">
        <w:rPr>
          <w:rFonts w:cstheme="minorHAnsi"/>
          <w:sz w:val="24"/>
          <w:szCs w:val="24"/>
        </w:rPr>
        <w:t>-Mountain domain and are currently being converted from Clinical Element Models to CIMI DCMs</w:t>
      </w:r>
    </w:p>
    <w:p w14:paraId="2EDD1664" w14:textId="77777777" w:rsidR="00695CA2" w:rsidRPr="004956F5" w:rsidRDefault="00351BC9" w:rsidP="00294173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This was </w:t>
      </w:r>
      <w:r w:rsidR="00695CA2" w:rsidRPr="004956F5">
        <w:rPr>
          <w:rFonts w:cstheme="minorHAnsi"/>
          <w:sz w:val="24"/>
          <w:szCs w:val="24"/>
        </w:rPr>
        <w:t>Cerner requirements from a standards lens</w:t>
      </w:r>
    </w:p>
    <w:p w14:paraId="72B0C135" w14:textId="77777777" w:rsidR="00351BC9" w:rsidRPr="004956F5" w:rsidRDefault="00351BC9" w:rsidP="00294173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This may have influenced DoD and VA decisions to go with Cerner</w:t>
      </w:r>
    </w:p>
    <w:p w14:paraId="01F10804" w14:textId="77777777" w:rsidR="00695CA2" w:rsidRPr="004956F5" w:rsidRDefault="00695CA2" w:rsidP="00294173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lastRenderedPageBreak/>
        <w:t>Galen: FHIM-CIMI status</w:t>
      </w:r>
    </w:p>
    <w:p w14:paraId="16CD3B60" w14:textId="77777777" w:rsidR="00695CA2" w:rsidRPr="004956F5" w:rsidRDefault="00351BC9" w:rsidP="00294173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FHIM was </w:t>
      </w:r>
      <w:r w:rsidR="00695CA2" w:rsidRPr="004956F5">
        <w:rPr>
          <w:rFonts w:cstheme="minorHAnsi"/>
          <w:sz w:val="24"/>
          <w:szCs w:val="24"/>
        </w:rPr>
        <w:t>Encounter</w:t>
      </w:r>
      <w:r w:rsidRPr="004956F5">
        <w:rPr>
          <w:rFonts w:cstheme="minorHAnsi"/>
          <w:sz w:val="24"/>
          <w:szCs w:val="24"/>
        </w:rPr>
        <w:t xml:space="preserve"> centric</w:t>
      </w:r>
      <w:r w:rsidR="00695CA2" w:rsidRPr="004956F5">
        <w:rPr>
          <w:rFonts w:cstheme="minorHAnsi"/>
          <w:sz w:val="24"/>
          <w:szCs w:val="24"/>
        </w:rPr>
        <w:t xml:space="preserve"> vs. </w:t>
      </w:r>
      <w:r w:rsidRPr="004956F5">
        <w:rPr>
          <w:rFonts w:cstheme="minorHAnsi"/>
          <w:sz w:val="24"/>
          <w:szCs w:val="24"/>
        </w:rPr>
        <w:t>CIMI is Clinical S</w:t>
      </w:r>
      <w:r w:rsidR="00695CA2" w:rsidRPr="004956F5">
        <w:rPr>
          <w:rFonts w:cstheme="minorHAnsi"/>
          <w:sz w:val="24"/>
          <w:szCs w:val="24"/>
        </w:rPr>
        <w:t>tatement</w:t>
      </w:r>
      <w:r w:rsidRPr="004956F5">
        <w:rPr>
          <w:rFonts w:cstheme="minorHAnsi"/>
          <w:sz w:val="24"/>
          <w:szCs w:val="24"/>
        </w:rPr>
        <w:t xml:space="preserve"> centric</w:t>
      </w:r>
    </w:p>
    <w:p w14:paraId="5A6B9503" w14:textId="77777777" w:rsidR="00695CA2" w:rsidRPr="004956F5" w:rsidRDefault="00351BC9" w:rsidP="00294173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Refactoring </w:t>
      </w:r>
      <w:r w:rsidR="00695CA2" w:rsidRPr="004956F5">
        <w:rPr>
          <w:rFonts w:cstheme="minorHAnsi"/>
          <w:sz w:val="24"/>
          <w:szCs w:val="24"/>
        </w:rPr>
        <w:t xml:space="preserve">Pharmacy required orders, encounters and common </w:t>
      </w:r>
      <w:r w:rsidRPr="004956F5">
        <w:rPr>
          <w:rFonts w:cstheme="minorHAnsi"/>
          <w:sz w:val="24"/>
          <w:szCs w:val="24"/>
        </w:rPr>
        <w:t xml:space="preserve">domains </w:t>
      </w:r>
      <w:r w:rsidR="00695CA2" w:rsidRPr="004956F5">
        <w:rPr>
          <w:rFonts w:cstheme="minorHAnsi"/>
          <w:sz w:val="24"/>
          <w:szCs w:val="24"/>
        </w:rPr>
        <w:t>updates</w:t>
      </w:r>
    </w:p>
    <w:p w14:paraId="6C407B57" w14:textId="77777777" w:rsidR="00351BC9" w:rsidRPr="004956F5" w:rsidRDefault="00351BC9" w:rsidP="00294173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Doing pharmacy now</w:t>
      </w:r>
    </w:p>
    <w:p w14:paraId="00C89DFD" w14:textId="77777777" w:rsidR="00695CA2" w:rsidRPr="004956F5" w:rsidRDefault="00695CA2" w:rsidP="00294173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Orders and encounters are done</w:t>
      </w:r>
    </w:p>
    <w:p w14:paraId="2B619D3F" w14:textId="77777777" w:rsidR="00695CA2" w:rsidRPr="004956F5" w:rsidRDefault="00695CA2" w:rsidP="00294173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Clinical domains will be quicker</w:t>
      </w:r>
    </w:p>
    <w:p w14:paraId="5ADA456A" w14:textId="77777777" w:rsidR="00695CA2" w:rsidRPr="004956F5" w:rsidRDefault="00351BC9" w:rsidP="00294173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Currently, </w:t>
      </w:r>
      <w:r w:rsidR="00695CA2" w:rsidRPr="004956F5">
        <w:rPr>
          <w:rFonts w:cstheme="minorHAnsi"/>
          <w:sz w:val="24"/>
          <w:szCs w:val="24"/>
        </w:rPr>
        <w:t>FHIM &amp; CIMI are transformable; where, FHIM has larger scope</w:t>
      </w:r>
    </w:p>
    <w:p w14:paraId="02A5DC73" w14:textId="77777777" w:rsidR="00695CA2" w:rsidRPr="004956F5" w:rsidRDefault="00351BC9" w:rsidP="00294173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Objective</w:t>
      </w:r>
      <w:r w:rsidR="00695CA2" w:rsidRPr="004956F5">
        <w:rPr>
          <w:rFonts w:cstheme="minorHAnsi"/>
          <w:sz w:val="24"/>
          <w:szCs w:val="24"/>
        </w:rPr>
        <w:t xml:space="preserve">: FHIM </w:t>
      </w:r>
      <w:r w:rsidRPr="004956F5">
        <w:rPr>
          <w:rFonts w:cstheme="minorHAnsi"/>
          <w:sz w:val="24"/>
          <w:szCs w:val="24"/>
        </w:rPr>
        <w:t xml:space="preserve">to </w:t>
      </w:r>
      <w:r w:rsidR="00695CA2" w:rsidRPr="004956F5">
        <w:rPr>
          <w:rFonts w:cstheme="minorHAnsi"/>
          <w:sz w:val="24"/>
          <w:szCs w:val="24"/>
        </w:rPr>
        <w:t xml:space="preserve">generate </w:t>
      </w:r>
      <w:r w:rsidRPr="004956F5">
        <w:rPr>
          <w:rFonts w:cstheme="minorHAnsi"/>
          <w:sz w:val="24"/>
          <w:szCs w:val="24"/>
        </w:rPr>
        <w:t xml:space="preserve">CIMI </w:t>
      </w:r>
      <w:r w:rsidR="00695CA2" w:rsidRPr="004956F5">
        <w:rPr>
          <w:rFonts w:cstheme="minorHAnsi"/>
          <w:sz w:val="24"/>
          <w:szCs w:val="24"/>
        </w:rPr>
        <w:t>BMM to maintain consistency</w:t>
      </w:r>
    </w:p>
    <w:p w14:paraId="3006D6FC" w14:textId="77777777" w:rsidR="003F2E78" w:rsidRPr="004956F5" w:rsidRDefault="003F2E78" w:rsidP="00294173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Process: FHIM Generate BMM in UML </w:t>
      </w:r>
      <w:r w:rsidRPr="004956F5">
        <w:rPr>
          <w:rFonts w:cstheme="minorHAnsi"/>
          <w:sz w:val="24"/>
          <w:szCs w:val="24"/>
        </w:rPr>
        <w:sym w:font="Wingdings" w:char="F0E0"/>
      </w:r>
      <w:r w:rsidRPr="004956F5">
        <w:rPr>
          <w:rFonts w:cstheme="minorHAnsi"/>
          <w:sz w:val="24"/>
          <w:szCs w:val="24"/>
        </w:rPr>
        <w:t xml:space="preserve"> CIMI do DCMs in ADL </w:t>
      </w:r>
      <w:r w:rsidRPr="004956F5">
        <w:rPr>
          <w:rFonts w:cstheme="minorHAnsi"/>
          <w:sz w:val="24"/>
          <w:szCs w:val="24"/>
        </w:rPr>
        <w:sym w:font="Wingdings" w:char="F0E0"/>
      </w:r>
      <w:r w:rsidRPr="004956F5">
        <w:rPr>
          <w:rFonts w:cstheme="minorHAnsi"/>
          <w:sz w:val="24"/>
          <w:szCs w:val="24"/>
        </w:rPr>
        <w:t xml:space="preserve"> FHIM import DCMs ; where, </w:t>
      </w:r>
    </w:p>
    <w:p w14:paraId="117245AA" w14:textId="77777777" w:rsidR="003F2E78" w:rsidRPr="004956F5" w:rsidRDefault="003F2E78" w:rsidP="00294173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FHIM maintains a separate DCM package; where, </w:t>
      </w:r>
    </w:p>
    <w:p w14:paraId="67E73324" w14:textId="77777777" w:rsidR="003F2E78" w:rsidRPr="004956F5" w:rsidRDefault="003F2E78" w:rsidP="00294173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DCM package is excluded from BMM package and BMM generation</w:t>
      </w:r>
    </w:p>
    <w:p w14:paraId="2BA1E89C" w14:textId="77777777" w:rsidR="00351BC9" w:rsidRPr="004956F5" w:rsidRDefault="00695CA2" w:rsidP="00294173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FHIM</w:t>
      </w:r>
      <w:r w:rsidR="00BA53CD" w:rsidRPr="004956F5">
        <w:rPr>
          <w:rFonts w:cstheme="minorHAnsi"/>
          <w:sz w:val="24"/>
          <w:szCs w:val="24"/>
        </w:rPr>
        <w:t xml:space="preserve"> </w:t>
      </w:r>
      <w:r w:rsidR="003F2E78" w:rsidRPr="004956F5">
        <w:rPr>
          <w:rFonts w:cstheme="minorHAnsi"/>
          <w:sz w:val="24"/>
          <w:szCs w:val="24"/>
        </w:rPr>
        <w:t>publish Domain viewpoints, Common Viewpoint, Data Dictionary, Terminology, BMM, DCMs</w:t>
      </w:r>
    </w:p>
    <w:p w14:paraId="7D657E29" w14:textId="77777777" w:rsidR="00695CA2" w:rsidRPr="004956F5" w:rsidRDefault="00351BC9" w:rsidP="00294173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Topic of FHIM </w:t>
      </w:r>
      <w:r w:rsidR="00BA53CD" w:rsidRPr="004956F5">
        <w:rPr>
          <w:rFonts w:cstheme="minorHAnsi"/>
          <w:sz w:val="24"/>
          <w:szCs w:val="24"/>
        </w:rPr>
        <w:t xml:space="preserve">Fri </w:t>
      </w:r>
      <w:r w:rsidRPr="004956F5">
        <w:rPr>
          <w:rFonts w:cstheme="minorHAnsi"/>
          <w:sz w:val="24"/>
          <w:szCs w:val="24"/>
        </w:rPr>
        <w:t xml:space="preserve">2:30 </w:t>
      </w:r>
      <w:r w:rsidR="00BA53CD" w:rsidRPr="004956F5">
        <w:rPr>
          <w:rFonts w:cstheme="minorHAnsi"/>
          <w:sz w:val="24"/>
          <w:szCs w:val="24"/>
        </w:rPr>
        <w:t>call</w:t>
      </w:r>
      <w:r w:rsidRPr="004956F5">
        <w:rPr>
          <w:rFonts w:cstheme="minorHAnsi"/>
          <w:sz w:val="24"/>
          <w:szCs w:val="24"/>
        </w:rPr>
        <w:t xml:space="preserve"> with Claude Nanjo</w:t>
      </w:r>
    </w:p>
    <w:p w14:paraId="39A5F4C3" w14:textId="77777777" w:rsidR="00695CA2" w:rsidRPr="004956F5" w:rsidRDefault="00695CA2" w:rsidP="00294173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Demographics: FHIM does not include CIMI demographics; where, CIMI uses</w:t>
      </w:r>
      <w:r w:rsidR="003F2E78" w:rsidRPr="004956F5">
        <w:rPr>
          <w:rFonts w:cstheme="minorHAnsi"/>
          <w:sz w:val="24"/>
          <w:szCs w:val="24"/>
        </w:rPr>
        <w:t xml:space="preserve"> ISO 13606 approach</w:t>
      </w:r>
      <w:r w:rsidRPr="004956F5">
        <w:rPr>
          <w:rFonts w:cstheme="minorHAnsi"/>
          <w:sz w:val="24"/>
          <w:szCs w:val="24"/>
        </w:rPr>
        <w:t xml:space="preserve">, FHIM uses </w:t>
      </w:r>
      <w:r w:rsidR="003F2E78" w:rsidRPr="004956F5">
        <w:rPr>
          <w:rFonts w:cstheme="minorHAnsi"/>
          <w:sz w:val="24"/>
          <w:szCs w:val="24"/>
        </w:rPr>
        <w:t>party package/inheritance approach</w:t>
      </w:r>
    </w:p>
    <w:p w14:paraId="2EABBF12" w14:textId="77777777" w:rsidR="00BF187C" w:rsidRPr="004956F5" w:rsidRDefault="00BF187C" w:rsidP="00294173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Major non-</w:t>
      </w:r>
      <w:r w:rsidR="003F2E78" w:rsidRPr="004956F5">
        <w:rPr>
          <w:rFonts w:cstheme="minorHAnsi"/>
          <w:sz w:val="24"/>
          <w:szCs w:val="24"/>
        </w:rPr>
        <w:t xml:space="preserve">tool </w:t>
      </w:r>
      <w:r w:rsidRPr="004956F5">
        <w:rPr>
          <w:rFonts w:cstheme="minorHAnsi"/>
          <w:sz w:val="24"/>
          <w:szCs w:val="24"/>
        </w:rPr>
        <w:t xml:space="preserve">resolvable differences need to be done manually, </w:t>
      </w:r>
    </w:p>
    <w:p w14:paraId="0DCDF467" w14:textId="77777777" w:rsidR="00BF187C" w:rsidRPr="004956F5" w:rsidRDefault="003F2E78" w:rsidP="00294173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b/>
          <w:sz w:val="24"/>
          <w:szCs w:val="24"/>
        </w:rPr>
        <w:t>ISSUE</w:t>
      </w:r>
      <w:r w:rsidRPr="004956F5">
        <w:rPr>
          <w:rFonts w:cstheme="minorHAnsi"/>
          <w:sz w:val="24"/>
          <w:szCs w:val="24"/>
        </w:rPr>
        <w:t xml:space="preserve">: </w:t>
      </w:r>
      <w:r w:rsidR="00BF187C" w:rsidRPr="004956F5">
        <w:rPr>
          <w:rFonts w:cstheme="minorHAnsi"/>
          <w:sz w:val="24"/>
          <w:szCs w:val="24"/>
        </w:rPr>
        <w:t>CIMI generation tooling needs to convert FHIM vs CIMI differences</w:t>
      </w:r>
    </w:p>
    <w:p w14:paraId="3125C53F" w14:textId="77777777" w:rsidR="00695CA2" w:rsidRPr="004956F5" w:rsidRDefault="00695CA2" w:rsidP="00294173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FHIM &amp; CIMI </w:t>
      </w:r>
      <w:r w:rsidR="003F2E78" w:rsidRPr="004956F5">
        <w:rPr>
          <w:rFonts w:cstheme="minorHAnsi"/>
          <w:sz w:val="24"/>
          <w:szCs w:val="24"/>
        </w:rPr>
        <w:t xml:space="preserve">have </w:t>
      </w:r>
      <w:r w:rsidRPr="004956F5">
        <w:rPr>
          <w:rFonts w:cstheme="minorHAnsi"/>
          <w:sz w:val="24"/>
          <w:szCs w:val="24"/>
        </w:rPr>
        <w:t>identical</w:t>
      </w:r>
      <w:r w:rsidR="003F2E78" w:rsidRPr="004956F5">
        <w:rPr>
          <w:rFonts w:cstheme="minorHAnsi"/>
          <w:sz w:val="24"/>
          <w:szCs w:val="24"/>
        </w:rPr>
        <w:t xml:space="preserve"> Clinical Statement model following SNOMED Observable model as does SOLOR; thereby </w:t>
      </w:r>
      <w:r w:rsidR="00AD3CD3" w:rsidRPr="004956F5">
        <w:rPr>
          <w:rFonts w:cstheme="minorHAnsi"/>
          <w:sz w:val="24"/>
          <w:szCs w:val="24"/>
        </w:rPr>
        <w:t xml:space="preserve">following Keith Campbell’s “Separation Principle”: </w:t>
      </w:r>
      <w:r w:rsidR="003F2E78" w:rsidRPr="004956F5">
        <w:rPr>
          <w:rFonts w:cstheme="minorHAnsi"/>
          <w:sz w:val="24"/>
          <w:szCs w:val="24"/>
        </w:rPr>
        <w:t>separating model-of-structure, model-of-meaning</w:t>
      </w:r>
      <w:r w:rsidR="00AD3CD3" w:rsidRPr="004956F5">
        <w:rPr>
          <w:rFonts w:cstheme="minorHAnsi"/>
          <w:sz w:val="24"/>
          <w:szCs w:val="24"/>
        </w:rPr>
        <w:t xml:space="preserve"> (with separate Topic, Context and Provenance sub-Models</w:t>
      </w:r>
      <w:r w:rsidRPr="004956F5">
        <w:rPr>
          <w:rFonts w:cstheme="minorHAnsi"/>
          <w:sz w:val="24"/>
          <w:szCs w:val="24"/>
        </w:rPr>
        <w:t xml:space="preserve"> </w:t>
      </w:r>
      <w:r w:rsidR="00AD3CD3" w:rsidRPr="004956F5">
        <w:rPr>
          <w:rFonts w:cstheme="minorHAnsi"/>
          <w:sz w:val="24"/>
          <w:szCs w:val="24"/>
        </w:rPr>
        <w:t>using SNOMED expressions and ontology. Benefit is description logic (DL) reasoning/inferencing.</w:t>
      </w:r>
    </w:p>
    <w:p w14:paraId="110CD3B6" w14:textId="77777777" w:rsidR="00695CA2" w:rsidRPr="004956F5" w:rsidRDefault="00695CA2" w:rsidP="00294173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Gail: NLM wants to develop an information model. HHS wants</w:t>
      </w:r>
      <w:r w:rsidR="00AD3CD3" w:rsidRPr="004956F5">
        <w:rPr>
          <w:rFonts w:cstheme="minorHAnsi"/>
          <w:sz w:val="24"/>
          <w:szCs w:val="24"/>
        </w:rPr>
        <w:t xml:space="preserve"> us to work on cybersecurity WRT</w:t>
      </w:r>
      <w:r w:rsidRPr="004956F5">
        <w:rPr>
          <w:rFonts w:cstheme="minorHAnsi"/>
          <w:sz w:val="24"/>
          <w:szCs w:val="24"/>
        </w:rPr>
        <w:t xml:space="preserve"> health</w:t>
      </w:r>
      <w:r w:rsidR="00AD3CD3" w:rsidRPr="004956F5">
        <w:rPr>
          <w:rFonts w:cstheme="minorHAnsi"/>
          <w:sz w:val="24"/>
          <w:szCs w:val="24"/>
        </w:rPr>
        <w:t>; but, FHA</w:t>
      </w:r>
      <w:r w:rsidR="00BF187C" w:rsidRPr="004956F5">
        <w:rPr>
          <w:rFonts w:cstheme="minorHAnsi"/>
          <w:sz w:val="24"/>
          <w:szCs w:val="24"/>
        </w:rPr>
        <w:t xml:space="preserve"> need</w:t>
      </w:r>
      <w:r w:rsidR="00AD3CD3" w:rsidRPr="004956F5">
        <w:rPr>
          <w:rFonts w:cstheme="minorHAnsi"/>
          <w:sz w:val="24"/>
          <w:szCs w:val="24"/>
        </w:rPr>
        <w:t>s</w:t>
      </w:r>
      <w:r w:rsidR="00BF187C" w:rsidRPr="004956F5">
        <w:rPr>
          <w:rFonts w:cstheme="minorHAnsi"/>
          <w:sz w:val="24"/>
          <w:szCs w:val="24"/>
        </w:rPr>
        <w:t xml:space="preserve"> MB support</w:t>
      </w:r>
      <w:r w:rsidR="00AD3CD3" w:rsidRPr="004956F5">
        <w:rPr>
          <w:rFonts w:cstheme="minorHAnsi"/>
          <w:sz w:val="24"/>
          <w:szCs w:val="24"/>
        </w:rPr>
        <w:t xml:space="preserve"> to proceed</w:t>
      </w:r>
      <w:r w:rsidR="00BF187C" w:rsidRPr="004956F5">
        <w:rPr>
          <w:rFonts w:cstheme="minorHAnsi"/>
          <w:sz w:val="24"/>
          <w:szCs w:val="24"/>
        </w:rPr>
        <w:t>.</w:t>
      </w:r>
    </w:p>
    <w:p w14:paraId="3422AE15" w14:textId="77777777" w:rsidR="007A7574" w:rsidRPr="004956F5" w:rsidRDefault="00695CA2" w:rsidP="00294173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Need health related cyber security center … </w:t>
      </w:r>
    </w:p>
    <w:p w14:paraId="317D219D" w14:textId="77777777" w:rsidR="00695CA2" w:rsidRPr="004956F5" w:rsidRDefault="00695CA2" w:rsidP="00294173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HHS </w:t>
      </w:r>
      <w:r w:rsidR="007A7574" w:rsidRPr="004956F5">
        <w:rPr>
          <w:rFonts w:cstheme="minorHAnsi"/>
          <w:sz w:val="24"/>
          <w:szCs w:val="24"/>
        </w:rPr>
        <w:t xml:space="preserve">Requires an architecture to </w:t>
      </w:r>
      <w:r w:rsidRPr="004956F5">
        <w:rPr>
          <w:rFonts w:cstheme="minorHAnsi"/>
          <w:sz w:val="24"/>
          <w:szCs w:val="24"/>
        </w:rPr>
        <w:t xml:space="preserve">replicate </w:t>
      </w:r>
      <w:r w:rsidR="007A7574" w:rsidRPr="004956F5">
        <w:rPr>
          <w:rFonts w:cstheme="minorHAnsi"/>
          <w:sz w:val="24"/>
          <w:szCs w:val="24"/>
        </w:rPr>
        <w:t>NCIS for</w:t>
      </w:r>
      <w:r w:rsidRPr="004956F5">
        <w:rPr>
          <w:rFonts w:cstheme="minorHAnsi"/>
          <w:sz w:val="24"/>
          <w:szCs w:val="24"/>
        </w:rPr>
        <w:t xml:space="preserve"> health domain</w:t>
      </w:r>
      <w:r w:rsidR="007A7574" w:rsidRPr="004956F5">
        <w:rPr>
          <w:rFonts w:cstheme="minorHAnsi"/>
          <w:sz w:val="24"/>
          <w:szCs w:val="24"/>
        </w:rPr>
        <w:t xml:space="preserve"> (1/6 of economy). </w:t>
      </w:r>
      <w:r w:rsidR="007A7574" w:rsidRPr="004956F5">
        <w:rPr>
          <w:lang w:val="en"/>
        </w:rPr>
        <w:t xml:space="preserve">The </w:t>
      </w:r>
      <w:r w:rsidR="007A7574" w:rsidRPr="004956F5">
        <w:rPr>
          <w:b/>
          <w:bCs/>
          <w:lang w:val="en"/>
        </w:rPr>
        <w:t>National Cybersecurity Center (NCSC)</w:t>
      </w:r>
      <w:r w:rsidR="007A7574" w:rsidRPr="004956F5">
        <w:rPr>
          <w:lang w:val="en"/>
        </w:rPr>
        <w:t xml:space="preserve"> is an office within the US Department of Homeland Security (DHS) created in March 2008, and is based on the requirements of National Security Presidential Directive 54/Homeland Security Presidential Directive 23 (NSPD-54/HSPD-23), reporting directly to the DHS Secretary.</w:t>
      </w:r>
      <w:hyperlink r:id="rId9" w:anchor="cite_note-NSCI-1" w:history="1">
        <w:r w:rsidR="007A7574" w:rsidRPr="004956F5">
          <w:rPr>
            <w:rStyle w:val="Hyperlink"/>
            <w:sz w:val="19"/>
            <w:szCs w:val="19"/>
            <w:vertAlign w:val="superscript"/>
            <w:lang w:val="en"/>
          </w:rPr>
          <w:t>[1]</w:t>
        </w:r>
      </w:hyperlink>
      <w:hyperlink r:id="rId10" w:anchor="cite_note-2" w:history="1">
        <w:r w:rsidR="007A7574" w:rsidRPr="004956F5">
          <w:rPr>
            <w:rStyle w:val="Hyperlink"/>
            <w:sz w:val="19"/>
            <w:szCs w:val="19"/>
            <w:vertAlign w:val="superscript"/>
            <w:lang w:val="en"/>
          </w:rPr>
          <w:t>[2]</w:t>
        </w:r>
      </w:hyperlink>
      <w:r w:rsidR="007A7574" w:rsidRPr="004956F5">
        <w:rPr>
          <w:lang w:val="en"/>
        </w:rPr>
        <w:t xml:space="preserve"> The NCSC is tasked with protecting the U.S. Government’s communications networks. The Center monitors, collects and shares information on systems belonging to NSA, FBI, DoD, and DHS.</w:t>
      </w:r>
    </w:p>
    <w:p w14:paraId="287F508A" w14:textId="77777777" w:rsidR="00695CA2" w:rsidRPr="004956F5" w:rsidRDefault="007A7574" w:rsidP="00294173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HHS Healthcare </w:t>
      </w:r>
      <w:r w:rsidRPr="004956F5">
        <w:rPr>
          <w:bCs/>
          <w:lang w:val="en"/>
        </w:rPr>
        <w:t>Cybersecurity Center (HCSC)</w:t>
      </w:r>
      <w:r w:rsidRPr="004956F5">
        <w:rPr>
          <w:lang w:val="en"/>
        </w:rPr>
        <w:t xml:space="preserve"> </w:t>
      </w:r>
      <w:r w:rsidR="00695CA2" w:rsidRPr="004956F5">
        <w:rPr>
          <w:rFonts w:cstheme="minorHAnsi"/>
          <w:sz w:val="24"/>
          <w:szCs w:val="24"/>
        </w:rPr>
        <w:t>for internet cybersecurity and developing mitigations</w:t>
      </w:r>
    </w:p>
    <w:p w14:paraId="37418311" w14:textId="77777777" w:rsidR="00695CA2" w:rsidRPr="004956F5" w:rsidRDefault="00695CA2" w:rsidP="00294173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lastRenderedPageBreak/>
        <w:t xml:space="preserve">Galen: Medical devices will need </w:t>
      </w:r>
      <w:r w:rsidR="007A7574" w:rsidRPr="004956F5">
        <w:rPr>
          <w:rFonts w:cstheme="minorHAnsi"/>
          <w:sz w:val="24"/>
          <w:szCs w:val="24"/>
        </w:rPr>
        <w:t>individual</w:t>
      </w:r>
      <w:r w:rsidRPr="004956F5">
        <w:rPr>
          <w:rFonts w:cstheme="minorHAnsi"/>
          <w:sz w:val="24"/>
          <w:szCs w:val="24"/>
        </w:rPr>
        <w:t xml:space="preserve"> ATO</w:t>
      </w:r>
      <w:r w:rsidR="007A7574" w:rsidRPr="004956F5">
        <w:rPr>
          <w:rFonts w:cstheme="minorHAnsi"/>
          <w:sz w:val="24"/>
          <w:szCs w:val="24"/>
        </w:rPr>
        <w:t xml:space="preserve"> rather than historic subnets</w:t>
      </w:r>
      <w:r w:rsidRPr="004956F5">
        <w:rPr>
          <w:rFonts w:cstheme="minorHAnsi"/>
          <w:sz w:val="24"/>
          <w:szCs w:val="24"/>
        </w:rPr>
        <w:t>. Cyber security highest priority. Portable ATOs across networks. FDA may come up with national ATO reciprocity</w:t>
      </w:r>
      <w:r w:rsidR="007A7574" w:rsidRPr="004956F5">
        <w:rPr>
          <w:rFonts w:cstheme="minorHAnsi"/>
          <w:sz w:val="24"/>
          <w:szCs w:val="24"/>
        </w:rPr>
        <w:t xml:space="preserve"> across Services &amp; Agencies</w:t>
      </w:r>
      <w:r w:rsidR="004956F5" w:rsidRPr="004956F5">
        <w:rPr>
          <w:rFonts w:cstheme="minorHAnsi"/>
          <w:sz w:val="24"/>
          <w:szCs w:val="24"/>
        </w:rPr>
        <w:t xml:space="preserve"> </w:t>
      </w:r>
      <w:r w:rsidR="007A7574" w:rsidRPr="004956F5">
        <w:rPr>
          <w:rFonts w:cstheme="minorHAnsi"/>
          <w:sz w:val="24"/>
          <w:szCs w:val="24"/>
        </w:rPr>
        <w:t>to make this work</w:t>
      </w:r>
      <w:r w:rsidRPr="004956F5">
        <w:rPr>
          <w:rFonts w:cstheme="minorHAnsi"/>
          <w:sz w:val="24"/>
          <w:szCs w:val="24"/>
        </w:rPr>
        <w:t xml:space="preserve">, </w:t>
      </w:r>
    </w:p>
    <w:p w14:paraId="674E0135" w14:textId="77777777" w:rsidR="00695CA2" w:rsidRPr="004956F5" w:rsidRDefault="00695CA2" w:rsidP="00294173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Galen: NIEM &amp; CIMI are both constrainable and extendable at the same time.</w:t>
      </w:r>
    </w:p>
    <w:p w14:paraId="36914CE2" w14:textId="77777777" w:rsidR="00695CA2" w:rsidRPr="004956F5" w:rsidRDefault="00695CA2" w:rsidP="00294173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Keith: FHIM use of SOLOR, SNOMED Ref set. Release date </w:t>
      </w:r>
      <w:r w:rsidR="004956F5" w:rsidRPr="004956F5">
        <w:rPr>
          <w:rFonts w:cstheme="minorHAnsi"/>
          <w:sz w:val="24"/>
          <w:szCs w:val="24"/>
        </w:rPr>
        <w:t xml:space="preserve">will be </w:t>
      </w:r>
      <w:r w:rsidRPr="004956F5">
        <w:rPr>
          <w:rFonts w:cstheme="minorHAnsi"/>
          <w:sz w:val="24"/>
          <w:szCs w:val="24"/>
        </w:rPr>
        <w:t xml:space="preserve">Oct 31. </w:t>
      </w:r>
      <w:r w:rsidR="004956F5" w:rsidRPr="004956F5">
        <w:rPr>
          <w:rFonts w:cstheme="minorHAnsi"/>
          <w:sz w:val="24"/>
          <w:szCs w:val="24"/>
        </w:rPr>
        <w:t>Keith believes in / has “</w:t>
      </w:r>
      <w:r w:rsidRPr="004956F5">
        <w:rPr>
          <w:rFonts w:cstheme="minorHAnsi"/>
          <w:sz w:val="24"/>
          <w:szCs w:val="24"/>
        </w:rPr>
        <w:t>Uber observation</w:t>
      </w:r>
      <w:r w:rsidR="004956F5" w:rsidRPr="004956F5">
        <w:rPr>
          <w:rFonts w:cstheme="minorHAnsi"/>
          <w:sz w:val="24"/>
          <w:szCs w:val="24"/>
        </w:rPr>
        <w:t>”</w:t>
      </w:r>
      <w:r w:rsidRPr="004956F5">
        <w:rPr>
          <w:rFonts w:cstheme="minorHAnsi"/>
          <w:sz w:val="24"/>
          <w:szCs w:val="24"/>
        </w:rPr>
        <w:t xml:space="preserve"> = Finding + observation. </w:t>
      </w:r>
    </w:p>
    <w:p w14:paraId="7F3F52E3" w14:textId="77777777" w:rsidR="00695CA2" w:rsidRPr="004956F5" w:rsidRDefault="00695CA2" w:rsidP="00294173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SNOMED Ref sets </w:t>
      </w:r>
      <w:r w:rsidR="004956F5" w:rsidRPr="004956F5">
        <w:rPr>
          <w:rFonts w:cstheme="minorHAnsi"/>
          <w:sz w:val="24"/>
          <w:szCs w:val="24"/>
        </w:rPr>
        <w:t xml:space="preserve">(Release Format) </w:t>
      </w:r>
      <w:r w:rsidRPr="004956F5">
        <w:rPr>
          <w:rFonts w:cstheme="minorHAnsi"/>
          <w:sz w:val="24"/>
          <w:szCs w:val="24"/>
        </w:rPr>
        <w:t>RF2 embeds versioning. Re</w:t>
      </w:r>
      <w:r w:rsidR="00BF187C" w:rsidRPr="004956F5">
        <w:rPr>
          <w:rFonts w:cstheme="minorHAnsi"/>
          <w:sz w:val="24"/>
          <w:szCs w:val="24"/>
        </w:rPr>
        <w:t>f Sets only work within the SNOM</w:t>
      </w:r>
      <w:r w:rsidRPr="004956F5">
        <w:rPr>
          <w:rFonts w:cstheme="minorHAnsi"/>
          <w:sz w:val="24"/>
          <w:szCs w:val="24"/>
        </w:rPr>
        <w:t xml:space="preserve">ED information model. </w:t>
      </w:r>
    </w:p>
    <w:p w14:paraId="3B5BD809" w14:textId="77777777" w:rsidR="00695CA2" w:rsidRPr="004956F5" w:rsidRDefault="00695CA2" w:rsidP="00294173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bookmarkStart w:id="0" w:name="OLE_LINK13"/>
      <w:r w:rsidRPr="004956F5">
        <w:rPr>
          <w:rFonts w:cstheme="minorHAnsi"/>
          <w:sz w:val="24"/>
          <w:szCs w:val="24"/>
        </w:rPr>
        <w:t xml:space="preserve">Rob: </w:t>
      </w:r>
      <w:r w:rsidR="004956F5" w:rsidRPr="004956F5">
        <w:rPr>
          <w:rFonts w:cstheme="minorHAnsi"/>
          <w:sz w:val="24"/>
          <w:szCs w:val="24"/>
        </w:rPr>
        <w:t xml:space="preserve">we need to understand </w:t>
      </w:r>
      <w:ins w:id="1" w:author="Robert McClure" w:date="2017-07-21T15:34:00Z">
        <w:r w:rsidR="0076787D">
          <w:rPr>
            <w:rFonts w:cstheme="minorHAnsi"/>
            <w:sz w:val="24"/>
            <w:szCs w:val="24"/>
          </w:rPr>
          <w:t xml:space="preserve">the use of </w:t>
        </w:r>
      </w:ins>
      <w:r w:rsidRPr="004956F5">
        <w:rPr>
          <w:rFonts w:cstheme="minorHAnsi"/>
          <w:sz w:val="24"/>
          <w:szCs w:val="24"/>
        </w:rPr>
        <w:t>value set expansion</w:t>
      </w:r>
      <w:ins w:id="2" w:author="Robert McClure" w:date="2017-07-21T15:34:00Z">
        <w:r w:rsidR="0076787D">
          <w:rPr>
            <w:rFonts w:cstheme="minorHAnsi"/>
            <w:sz w:val="24"/>
            <w:szCs w:val="24"/>
          </w:rPr>
          <w:t xml:space="preserve"> versus a value set definition</w:t>
        </w:r>
      </w:ins>
      <w:r w:rsidR="004956F5" w:rsidRPr="004956F5">
        <w:rPr>
          <w:rFonts w:cstheme="minorHAnsi"/>
          <w:sz w:val="24"/>
          <w:szCs w:val="24"/>
        </w:rPr>
        <w:t xml:space="preserve">; </w:t>
      </w:r>
      <w:del w:id="3" w:author="Robert McClure" w:date="2017-07-21T15:35:00Z">
        <w:r w:rsidR="004956F5" w:rsidRPr="004956F5" w:rsidDel="0076787D">
          <w:rPr>
            <w:rFonts w:cstheme="minorHAnsi"/>
            <w:sz w:val="24"/>
            <w:szCs w:val="24"/>
          </w:rPr>
          <w:delText>where in</w:delText>
        </w:r>
      </w:del>
      <w:ins w:id="4" w:author="Robert McClure" w:date="2017-07-21T15:35:00Z">
        <w:r w:rsidR="0076787D">
          <w:rPr>
            <w:rFonts w:cstheme="minorHAnsi"/>
            <w:sz w:val="24"/>
            <w:szCs w:val="24"/>
          </w:rPr>
          <w:t>In</w:t>
        </w:r>
      </w:ins>
      <w:r w:rsidR="004956F5" w:rsidRPr="004956F5">
        <w:rPr>
          <w:rFonts w:cstheme="minorHAnsi"/>
          <w:sz w:val="24"/>
          <w:szCs w:val="24"/>
        </w:rPr>
        <w:t xml:space="preserve"> FHIR, </w:t>
      </w:r>
      <w:proofErr w:type="gramStart"/>
      <w:r w:rsidR="004956F5" w:rsidRPr="004956F5">
        <w:rPr>
          <w:rFonts w:cstheme="minorHAnsi"/>
          <w:sz w:val="24"/>
          <w:szCs w:val="24"/>
        </w:rPr>
        <w:t>The</w:t>
      </w:r>
      <w:proofErr w:type="gramEnd"/>
      <w:r w:rsidR="004956F5" w:rsidRPr="004956F5">
        <w:rPr>
          <w:rFonts w:cstheme="minorHAnsi"/>
          <w:sz w:val="24"/>
          <w:szCs w:val="24"/>
        </w:rPr>
        <w:t xml:space="preserve"> definition of a value set is used to create a simple collection of codes suitable for use for data entry or validation. </w:t>
      </w:r>
      <w:del w:id="5" w:author="Robert McClure" w:date="2017-07-21T15:35:00Z">
        <w:r w:rsidR="004956F5" w:rsidRPr="004956F5" w:rsidDel="0076787D">
          <w:rPr>
            <w:rFonts w:cstheme="minorHAnsi"/>
            <w:sz w:val="24"/>
            <w:szCs w:val="24"/>
          </w:rPr>
          <w:delText>If the operation is not called at the instance level, one of the in parameters identifier, context or valueset must be provided</w:delText>
        </w:r>
      </w:del>
      <w:ins w:id="6" w:author="Robert McClure" w:date="2017-07-21T15:35:00Z">
        <w:r w:rsidR="0076787D">
          <w:rPr>
            <w:rFonts w:cstheme="minorHAnsi"/>
            <w:sz w:val="24"/>
            <w:szCs w:val="24"/>
          </w:rPr>
          <w:t>When actually using the value set, in an instance situation,</w:t>
        </w:r>
      </w:ins>
      <w:ins w:id="7" w:author="Robert McClure" w:date="2017-07-21T15:36:00Z">
        <w:r w:rsidR="0076787D">
          <w:rPr>
            <w:rFonts w:cstheme="minorHAnsi"/>
            <w:sz w:val="24"/>
            <w:szCs w:val="24"/>
          </w:rPr>
          <w:t xml:space="preserve"> </w:t>
        </w:r>
      </w:ins>
      <w:del w:id="8" w:author="Robert McClure" w:date="2017-07-21T15:36:00Z">
        <w:r w:rsidR="004956F5" w:rsidRPr="004956F5" w:rsidDel="0076787D">
          <w:rPr>
            <w:rFonts w:cstheme="minorHAnsi"/>
            <w:sz w:val="24"/>
            <w:szCs w:val="24"/>
          </w:rPr>
          <w:delText>. An</w:delText>
        </w:r>
      </w:del>
      <w:ins w:id="9" w:author="Robert McClure" w:date="2017-07-21T15:36:00Z">
        <w:r w:rsidR="0076787D">
          <w:rPr>
            <w:rFonts w:cstheme="minorHAnsi"/>
            <w:sz w:val="24"/>
            <w:szCs w:val="24"/>
          </w:rPr>
          <w:t>an</w:t>
        </w:r>
      </w:ins>
      <w:r w:rsidR="004956F5" w:rsidRPr="004956F5">
        <w:rPr>
          <w:rFonts w:cstheme="minorHAnsi"/>
          <w:sz w:val="24"/>
          <w:szCs w:val="24"/>
        </w:rPr>
        <w:t xml:space="preserve"> expanded value set will be </w:t>
      </w:r>
      <w:del w:id="10" w:author="Robert McClure" w:date="2017-07-21T15:36:00Z">
        <w:r w:rsidR="004956F5" w:rsidRPr="004956F5" w:rsidDel="0076787D">
          <w:rPr>
            <w:rFonts w:cstheme="minorHAnsi"/>
            <w:sz w:val="24"/>
            <w:szCs w:val="24"/>
          </w:rPr>
          <w:delText>returned</w:delText>
        </w:r>
      </w:del>
      <w:ins w:id="11" w:author="Robert McClure" w:date="2017-07-21T15:36:00Z">
        <w:r w:rsidR="0076787D">
          <w:rPr>
            <w:rFonts w:cstheme="minorHAnsi"/>
            <w:sz w:val="24"/>
            <w:szCs w:val="24"/>
          </w:rPr>
          <w:t xml:space="preserve">needed and that may require additional parameters to be </w:t>
        </w:r>
      </w:ins>
      <w:ins w:id="12" w:author="Robert McClure" w:date="2017-07-21T15:37:00Z">
        <w:r w:rsidR="0076787D">
          <w:rPr>
            <w:rFonts w:cstheme="minorHAnsi"/>
            <w:sz w:val="24"/>
            <w:szCs w:val="24"/>
          </w:rPr>
          <w:t>successful, such as additional context (specific version, code system, additional descriptions for the codes, etc</w:t>
        </w:r>
      </w:ins>
      <w:del w:id="13" w:author="Robert McClure" w:date="2017-07-21T15:36:00Z">
        <w:r w:rsidR="004956F5" w:rsidRPr="004956F5" w:rsidDel="0076787D">
          <w:rPr>
            <w:rFonts w:cstheme="minorHAnsi"/>
            <w:sz w:val="24"/>
            <w:szCs w:val="24"/>
          </w:rPr>
          <w:delText>, or an OperationOutcome with an error message</w:delText>
        </w:r>
      </w:del>
      <w:r w:rsidR="004956F5" w:rsidRPr="004956F5">
        <w:rPr>
          <w:rFonts w:cstheme="minorHAnsi"/>
          <w:sz w:val="24"/>
          <w:szCs w:val="24"/>
        </w:rPr>
        <w:t>.</w:t>
      </w:r>
      <w:ins w:id="14" w:author="Robert McClure" w:date="2017-07-21T15:38:00Z">
        <w:r w:rsidR="0076787D">
          <w:rPr>
            <w:rFonts w:cstheme="minorHAnsi"/>
            <w:sz w:val="24"/>
            <w:szCs w:val="24"/>
          </w:rPr>
          <w:t>)</w:t>
        </w:r>
      </w:ins>
    </w:p>
    <w:bookmarkEnd w:id="0"/>
    <w:p w14:paraId="4D7B97A0" w14:textId="77777777" w:rsidR="00695CA2" w:rsidRPr="004956F5" w:rsidRDefault="00695CA2" w:rsidP="00294173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Jay: FHIM is a requirements document</w:t>
      </w:r>
      <w:r w:rsidR="002B2C27" w:rsidRPr="004956F5">
        <w:rPr>
          <w:rFonts w:cstheme="minorHAnsi"/>
          <w:sz w:val="24"/>
          <w:szCs w:val="24"/>
        </w:rPr>
        <w:t>, harmonization tool, MDD stack</w:t>
      </w:r>
    </w:p>
    <w:p w14:paraId="1974C479" w14:textId="77777777" w:rsidR="004956F5" w:rsidRPr="004956F5" w:rsidRDefault="004956F5" w:rsidP="00294173">
      <w:pPr>
        <w:spacing w:after="0" w:line="276" w:lineRule="auto"/>
        <w:rPr>
          <w:rFonts w:cstheme="minorHAnsi"/>
          <w:sz w:val="24"/>
          <w:szCs w:val="24"/>
        </w:rPr>
      </w:pPr>
    </w:p>
    <w:p w14:paraId="2FA20649" w14:textId="77777777" w:rsidR="00695CA2" w:rsidRPr="004956F5" w:rsidRDefault="00695CA2" w:rsidP="00294173">
      <w:p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PM: Jay VSAC: Care Plan nursing diagnosis does not exist</w:t>
      </w:r>
    </w:p>
    <w:p w14:paraId="75D7FE6D" w14:textId="77777777" w:rsidR="00695CA2" w:rsidRPr="004956F5" w:rsidRDefault="00695CA2" w:rsidP="00294173">
      <w:pPr>
        <w:spacing w:after="0" w:line="276" w:lineRule="auto"/>
        <w:rPr>
          <w:rFonts w:cstheme="minorHAnsi"/>
          <w:sz w:val="24"/>
          <w:szCs w:val="24"/>
        </w:rPr>
      </w:pPr>
    </w:p>
    <w:p w14:paraId="7A48889D" w14:textId="77777777" w:rsidR="002B2C27" w:rsidRPr="004956F5" w:rsidRDefault="002B2C27" w:rsidP="00294173">
      <w:p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CIIC objective to have common requirements</w:t>
      </w:r>
    </w:p>
    <w:p w14:paraId="4BADFA54" w14:textId="77777777" w:rsidR="002B2C27" w:rsidRPr="004956F5" w:rsidRDefault="002B2C27" w:rsidP="00294173">
      <w:p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Exercise science and Podiatry group want to go through CIMI</w:t>
      </w:r>
    </w:p>
    <w:p w14:paraId="6C6935C4" w14:textId="77777777" w:rsidR="00695CA2" w:rsidRPr="004956F5" w:rsidRDefault="00695CA2" w:rsidP="00294173">
      <w:pPr>
        <w:spacing w:after="0"/>
        <w:rPr>
          <w:rFonts w:cstheme="minorHAnsi"/>
          <w:sz w:val="24"/>
          <w:szCs w:val="24"/>
        </w:rPr>
      </w:pPr>
    </w:p>
    <w:p w14:paraId="1B408476" w14:textId="77777777" w:rsidR="002B2C27" w:rsidRPr="004956F5" w:rsidRDefault="002B2C27" w:rsidP="00294173">
      <w:pPr>
        <w:spacing w:after="0"/>
        <w:rPr>
          <w:rFonts w:ascii="Arial Narrow" w:hAnsi="Arial Narrow"/>
          <w:noProof/>
        </w:rPr>
      </w:pPr>
    </w:p>
    <w:p w14:paraId="152657D8" w14:textId="77777777" w:rsidR="003B7318" w:rsidRPr="004956F5" w:rsidRDefault="003B7318" w:rsidP="00294173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5F6799C" wp14:editId="6BA43773">
                <wp:simplePos x="0" y="0"/>
                <wp:positionH relativeFrom="column">
                  <wp:posOffset>3636010</wp:posOffset>
                </wp:positionH>
                <wp:positionV relativeFrom="paragraph">
                  <wp:posOffset>-5874</wp:posOffset>
                </wp:positionV>
                <wp:extent cx="464185" cy="323850"/>
                <wp:effectExtent l="38100" t="38100" r="31115" b="3810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64185" cy="32385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0354A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8" o:spid="_x0000_s1026" type="#_x0000_t75" style="position:absolute;margin-left:285.95pt;margin-top:-.8pt;width:37.25pt;height:26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">
                <v:imagedata r:id="rId13" o:title=""/>
              </v:shape>
            </w:pict>
          </mc:Fallback>
        </mc:AlternateContent>
      </w:r>
    </w:p>
    <w:p w14:paraId="7B04BD0D" w14:textId="77777777" w:rsidR="003B7318" w:rsidRPr="004956F5" w:rsidRDefault="003B7318" w:rsidP="00294173">
      <w:pPr>
        <w:spacing w:after="0"/>
        <w:rPr>
          <w:rFonts w:ascii="Arial Narrow" w:hAnsi="Arial Narrow"/>
          <w:noProof/>
        </w:rPr>
      </w:pPr>
    </w:p>
    <w:p w14:paraId="7FD595C7" w14:textId="77777777" w:rsidR="009D3491" w:rsidRPr="004956F5" w:rsidRDefault="009D3491" w:rsidP="00294173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15F0388E" wp14:editId="3BB66A24">
                <wp:simplePos x="0" y="0"/>
                <wp:positionH relativeFrom="column">
                  <wp:posOffset>1073880</wp:posOffset>
                </wp:positionH>
                <wp:positionV relativeFrom="paragraph">
                  <wp:posOffset>406635</wp:posOffset>
                </wp:positionV>
                <wp:extent cx="42930" cy="64350"/>
                <wp:effectExtent l="38100" t="38100" r="33655" b="31115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2930" cy="6435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15400D" id="Ink 321" o:spid="_x0000_s1026" type="#_x0000_t75" style="position:absolute;margin-left:84.2pt;margin-top:31.65pt;width:4.1pt;height:5.7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">
                <v:imagedata r:id="rId15" o:title=""/>
              </v:shape>
            </w:pict>
          </mc:Fallback>
        </mc:AlternateContent>
      </w:r>
      <w:r w:rsidRPr="004956F5">
        <w:rPr>
          <w:rFonts w:ascii="Arial Narrow" w:hAnsi="Arial Narrow"/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6012B6A6" wp14:editId="48F5FAC3">
                <wp:simplePos x="0" y="0"/>
                <wp:positionH relativeFrom="column">
                  <wp:posOffset>259556</wp:posOffset>
                </wp:positionH>
                <wp:positionV relativeFrom="paragraph">
                  <wp:posOffset>397193</wp:posOffset>
                </wp:positionV>
                <wp:extent cx="795510" cy="312896"/>
                <wp:effectExtent l="38100" t="19050" r="43180" b="49530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95510" cy="312896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3D5F6F" id="Ink 320" o:spid="_x0000_s1026" type="#_x0000_t75" style="position:absolute;margin-left:20.1pt;margin-top:30.95pt;width:63.35pt;height:25.3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">
                <v:imagedata r:id="rId17" o:title=""/>
              </v:shape>
            </w:pict>
          </mc:Fallback>
        </mc:AlternateContent>
      </w:r>
    </w:p>
    <w:p w14:paraId="3FDFEF73" w14:textId="77777777" w:rsidR="00D82407" w:rsidRPr="004956F5" w:rsidRDefault="00D82407" w:rsidP="00294173">
      <w:pPr>
        <w:spacing w:after="0"/>
        <w:rPr>
          <w:rFonts w:ascii="Arial Narrow" w:hAnsi="Arial Narrow"/>
          <w:noProof/>
        </w:rPr>
      </w:pPr>
    </w:p>
    <w:p w14:paraId="0CF1E7DF" w14:textId="77777777" w:rsidR="00D82407" w:rsidRPr="004956F5" w:rsidRDefault="00D82407" w:rsidP="00294173">
      <w:pPr>
        <w:spacing w:after="0"/>
        <w:rPr>
          <w:rFonts w:ascii="Arial Narrow" w:hAnsi="Arial Narrow"/>
          <w:noProof/>
        </w:rPr>
      </w:pPr>
    </w:p>
    <w:p w14:paraId="3759085D" w14:textId="77777777" w:rsidR="00D82407" w:rsidRPr="004956F5" w:rsidRDefault="00D82407" w:rsidP="00294173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1FA1D95E" wp14:editId="1F1CAC6A">
                <wp:simplePos x="0" y="0"/>
                <wp:positionH relativeFrom="column">
                  <wp:posOffset>1162050</wp:posOffset>
                </wp:positionH>
                <wp:positionV relativeFrom="paragraph">
                  <wp:posOffset>-757079</wp:posOffset>
                </wp:positionV>
                <wp:extent cx="2426335" cy="1924050"/>
                <wp:effectExtent l="38100" t="38100" r="31115" b="3810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426335" cy="192405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702FB8" id="Ink 333" o:spid="_x0000_s1026" type="#_x0000_t75" style="position:absolute;margin-left:91.15pt;margin-top:-59.95pt;width:191.75pt;height:152.2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">
                <v:imagedata r:id="rId19" o:title=""/>
              </v:shape>
            </w:pict>
          </mc:Fallback>
        </mc:AlternateContent>
      </w:r>
    </w:p>
    <w:p w14:paraId="6DA2B405" w14:textId="77777777" w:rsidR="00D82407" w:rsidRPr="004956F5" w:rsidRDefault="00D82407" w:rsidP="00294173">
      <w:pPr>
        <w:spacing w:after="0"/>
        <w:rPr>
          <w:rFonts w:ascii="Arial Narrow" w:hAnsi="Arial Narrow"/>
          <w:noProof/>
        </w:rPr>
      </w:pPr>
    </w:p>
    <w:p w14:paraId="15E114A9" w14:textId="77777777" w:rsidR="00D82407" w:rsidRPr="004956F5" w:rsidRDefault="00D82407" w:rsidP="00294173">
      <w:pPr>
        <w:spacing w:after="0"/>
        <w:rPr>
          <w:rFonts w:ascii="Arial Narrow" w:hAnsi="Arial Narrow"/>
          <w:noProof/>
        </w:rPr>
      </w:pPr>
    </w:p>
    <w:p w14:paraId="76E26026" w14:textId="77777777" w:rsidR="00D82407" w:rsidRPr="004956F5" w:rsidRDefault="00D82407" w:rsidP="00294173">
      <w:pPr>
        <w:spacing w:after="0"/>
        <w:rPr>
          <w:rFonts w:ascii="Arial Narrow" w:hAnsi="Arial Narrow"/>
          <w:noProof/>
        </w:rPr>
      </w:pPr>
    </w:p>
    <w:p w14:paraId="658F79F4" w14:textId="77777777" w:rsidR="003B7318" w:rsidRPr="004956F5" w:rsidRDefault="003B7318" w:rsidP="00294173">
      <w:pPr>
        <w:spacing w:after="0"/>
        <w:rPr>
          <w:rFonts w:ascii="Arial Narrow" w:hAnsi="Arial Narrow"/>
          <w:noProof/>
        </w:rPr>
      </w:pPr>
    </w:p>
    <w:p w14:paraId="4C467210" w14:textId="77777777" w:rsidR="003B7318" w:rsidRPr="004956F5" w:rsidRDefault="003B7318" w:rsidP="00294173">
      <w:pPr>
        <w:spacing w:after="0"/>
        <w:rPr>
          <w:rFonts w:ascii="Arial Narrow" w:hAnsi="Arial Narrow"/>
          <w:noProof/>
        </w:rPr>
      </w:pPr>
    </w:p>
    <w:p w14:paraId="4592A348" w14:textId="77777777" w:rsidR="003B7318" w:rsidRPr="004956F5" w:rsidRDefault="003B7318" w:rsidP="00294173">
      <w:pPr>
        <w:spacing w:after="0"/>
        <w:rPr>
          <w:rFonts w:ascii="Arial Narrow" w:hAnsi="Arial Narrow"/>
          <w:noProof/>
        </w:rPr>
      </w:pPr>
    </w:p>
    <w:p w14:paraId="258EE856" w14:textId="77777777" w:rsidR="003B7318" w:rsidRPr="004956F5" w:rsidRDefault="003B7318" w:rsidP="00294173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 xml:space="preserve">RSA FHIM UML 2.4 file represented in Eclipse EMF </w:t>
      </w:r>
    </w:p>
    <w:p w14:paraId="7673E349" w14:textId="77777777" w:rsidR="003B7318" w:rsidRPr="004956F5" w:rsidRDefault="003B7318" w:rsidP="00294173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FHIR is XML</w:t>
      </w:r>
    </w:p>
    <w:p w14:paraId="56E362A0" w14:textId="6CB030E4" w:rsidR="00D82407" w:rsidRPr="004956F5" w:rsidRDefault="00D82407" w:rsidP="00294173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 xml:space="preserve">Rob: </w:t>
      </w:r>
      <w:del w:id="15" w:author="Robert McClure" w:date="2017-07-21T15:38:00Z">
        <w:r w:rsidRPr="004956F5" w:rsidDel="00F97EFF">
          <w:rPr>
            <w:rFonts w:ascii="Arial Narrow" w:hAnsi="Arial Narrow"/>
            <w:noProof/>
          </w:rPr>
          <w:delText>A</w:delText>
        </w:r>
        <w:r w:rsidR="00220271" w:rsidRPr="004956F5" w:rsidDel="00F97EFF">
          <w:rPr>
            <w:rFonts w:ascii="Arial Narrow" w:hAnsi="Arial Narrow"/>
            <w:noProof/>
          </w:rPr>
          <w:delText>t</w:delText>
        </w:r>
        <w:r w:rsidRPr="004956F5" w:rsidDel="00F97EFF">
          <w:rPr>
            <w:rFonts w:ascii="Arial Narrow" w:hAnsi="Arial Narrow"/>
            <w:noProof/>
          </w:rPr>
          <w:delText>dla</w:delText>
        </w:r>
        <w:r w:rsidR="00220271" w:rsidRPr="004956F5" w:rsidDel="00F97EFF">
          <w:rPr>
            <w:rFonts w:ascii="Arial Narrow" w:hAnsi="Arial Narrow"/>
            <w:noProof/>
          </w:rPr>
          <w:delText>ss</w:delText>
        </w:r>
        <w:r w:rsidRPr="004956F5" w:rsidDel="00F97EFF">
          <w:rPr>
            <w:rFonts w:ascii="Arial Narrow" w:hAnsi="Arial Narrow"/>
            <w:noProof/>
          </w:rPr>
          <w:delText xml:space="preserve">ian </w:delText>
        </w:r>
      </w:del>
      <w:ins w:id="16" w:author="Robert McClure" w:date="2017-07-21T15:38:00Z">
        <w:r w:rsidR="00F97EFF">
          <w:rPr>
            <w:rFonts w:ascii="Arial Narrow" w:hAnsi="Arial Narrow"/>
            <w:noProof/>
          </w:rPr>
          <w:t>Atlassian</w:t>
        </w:r>
        <w:r w:rsidR="00F97EFF" w:rsidRPr="004956F5">
          <w:rPr>
            <w:rFonts w:ascii="Arial Narrow" w:hAnsi="Arial Narrow"/>
            <w:noProof/>
          </w:rPr>
          <w:t xml:space="preserve"> </w:t>
        </w:r>
      </w:ins>
      <w:r w:rsidRPr="004956F5">
        <w:rPr>
          <w:rFonts w:ascii="Arial Narrow" w:hAnsi="Arial Narrow"/>
          <w:noProof/>
        </w:rPr>
        <w:t>tool can track comments</w:t>
      </w:r>
    </w:p>
    <w:p w14:paraId="6C4B7EBF" w14:textId="77777777" w:rsidR="00220271" w:rsidRPr="004956F5" w:rsidRDefault="00220271" w:rsidP="00294173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ACTION (Sean): coordinate with Sparx to determine EA suitability/LOE</w:t>
      </w:r>
    </w:p>
    <w:p w14:paraId="274A516F" w14:textId="77777777" w:rsidR="003B7318" w:rsidRPr="004956F5" w:rsidRDefault="003B7318" w:rsidP="00294173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 xml:space="preserve">Galen: need to align FHIM and MDHT </w:t>
      </w:r>
      <w:r w:rsidR="00CD402B" w:rsidRPr="004956F5">
        <w:rPr>
          <w:rFonts w:ascii="Arial Narrow" w:hAnsi="Arial Narrow"/>
          <w:noProof/>
        </w:rPr>
        <w:t xml:space="preserve">terminology approach </w:t>
      </w:r>
      <w:r w:rsidRPr="004956F5">
        <w:rPr>
          <w:rFonts w:ascii="Arial Narrow" w:hAnsi="Arial Narrow"/>
          <w:noProof/>
        </w:rPr>
        <w:t xml:space="preserve">need to </w:t>
      </w:r>
      <w:r w:rsidR="00994010" w:rsidRPr="004956F5">
        <w:rPr>
          <w:rFonts w:ascii="Arial Narrow" w:hAnsi="Arial Narrow"/>
          <w:noProof/>
        </w:rPr>
        <w:t xml:space="preserve">be </w:t>
      </w:r>
      <w:r w:rsidRPr="004956F5">
        <w:rPr>
          <w:rFonts w:ascii="Arial Narrow" w:hAnsi="Arial Narrow"/>
          <w:noProof/>
        </w:rPr>
        <w:t>consistent</w:t>
      </w:r>
      <w:r w:rsidR="00CD402B" w:rsidRPr="004956F5">
        <w:rPr>
          <w:rFonts w:ascii="Arial Narrow" w:hAnsi="Arial Narrow"/>
          <w:noProof/>
        </w:rPr>
        <w:t xml:space="preserve"> </w:t>
      </w:r>
    </w:p>
    <w:p w14:paraId="6922E677" w14:textId="77777777" w:rsidR="000B529F" w:rsidRPr="004956F5" w:rsidRDefault="000B529F" w:rsidP="00294173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 xml:space="preserve">Gail: FHIR funding from industry (Arganaut) </w:t>
      </w:r>
    </w:p>
    <w:p w14:paraId="7AF04695" w14:textId="77777777" w:rsidR="000B529F" w:rsidRPr="004956F5" w:rsidRDefault="000B529F" w:rsidP="00294173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Sean: HAPI on FHIR from Waterloo, CA</w:t>
      </w:r>
    </w:p>
    <w:p w14:paraId="6ED0BCC9" w14:textId="77777777" w:rsidR="000B529F" w:rsidRPr="004956F5" w:rsidRDefault="000B529F" w:rsidP="00294173">
      <w:pPr>
        <w:spacing w:after="0"/>
        <w:rPr>
          <w:rFonts w:ascii="Arial Narrow" w:hAnsi="Arial Narrow"/>
          <w:noProof/>
        </w:rPr>
      </w:pPr>
    </w:p>
    <w:p w14:paraId="58E75232" w14:textId="77777777" w:rsidR="000B529F" w:rsidRPr="004956F5" w:rsidRDefault="000B529F" w:rsidP="00294173">
      <w:pPr>
        <w:spacing w:after="0"/>
        <w:rPr>
          <w:rFonts w:ascii="Arial Narrow" w:hAnsi="Arial Narrow"/>
          <w:noProof/>
        </w:rPr>
      </w:pPr>
    </w:p>
    <w:p w14:paraId="3D4926A6" w14:textId="77777777" w:rsidR="000B529F" w:rsidRPr="004956F5" w:rsidRDefault="00771AB5" w:rsidP="00294173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  <w:lang w:eastAsia="en-US"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2A0F1A01" wp14:editId="20655462">
                <wp:simplePos x="0" y="0"/>
                <wp:positionH relativeFrom="column">
                  <wp:posOffset>1571625</wp:posOffset>
                </wp:positionH>
                <wp:positionV relativeFrom="paragraph">
                  <wp:posOffset>20320</wp:posOffset>
                </wp:positionV>
                <wp:extent cx="212276" cy="81000"/>
                <wp:effectExtent l="38100" t="38100" r="35560" b="33655"/>
                <wp:wrapNone/>
                <wp:docPr id="576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2276" cy="810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7A9618" id="Ink 576" o:spid="_x0000_s1026" type="#_x0000_t75" style="position:absolute;margin-left:123.4pt;margin-top:1.25pt;width:17.4pt;height:7.1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">
                <v:imagedata r:id="rId21" o:title=""/>
              </v:shape>
            </w:pict>
          </mc:Fallback>
        </mc:AlternateContent>
      </w:r>
      <w:r w:rsidRPr="004956F5">
        <w:rPr>
          <w:rFonts w:ascii="Arial Narrow" w:hAnsi="Arial Narrow"/>
          <w:noProof/>
          <w:lang w:eastAsia="en-US"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6A62FA08" wp14:editId="721EFB37">
                <wp:simplePos x="0" y="0"/>
                <wp:positionH relativeFrom="column">
                  <wp:posOffset>1178719</wp:posOffset>
                </wp:positionH>
                <wp:positionV relativeFrom="paragraph">
                  <wp:posOffset>32226</wp:posOffset>
                </wp:positionV>
                <wp:extent cx="349885" cy="113665"/>
                <wp:effectExtent l="38100" t="38100" r="31115" b="38735"/>
                <wp:wrapNone/>
                <wp:docPr id="573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49885" cy="11366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EDD9A9" id="Ink 573" o:spid="_x0000_s1026" type="#_x0000_t75" style="position:absolute;margin-left:92.45pt;margin-top:2.2pt;width:28.25pt;height:9.6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">
                <v:imagedata r:id="rId23" o:title=""/>
              </v:shape>
            </w:pict>
          </mc:Fallback>
        </mc:AlternateContent>
      </w:r>
      <w:r w:rsidRPr="004956F5">
        <w:rPr>
          <w:rFonts w:ascii="Arial Narrow" w:hAnsi="Arial Narrow"/>
          <w:noProof/>
          <w:lang w:eastAsia="en-US"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 wp14:anchorId="299865EB" wp14:editId="568AA271">
                <wp:simplePos x="0" y="0"/>
                <wp:positionH relativeFrom="column">
                  <wp:posOffset>900113</wp:posOffset>
                </wp:positionH>
                <wp:positionV relativeFrom="paragraph">
                  <wp:posOffset>48895</wp:posOffset>
                </wp:positionV>
                <wp:extent cx="233291" cy="145256"/>
                <wp:effectExtent l="38100" t="38100" r="33655" b="45720"/>
                <wp:wrapNone/>
                <wp:docPr id="563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33291" cy="145256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D2ABA3" id="Ink 563" o:spid="_x0000_s1026" type="#_x0000_t75" style="position:absolute;margin-left:70.55pt;margin-top:3.5pt;width:19.05pt;height:12.15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">
                <v:imagedata r:id="rId25" o:title=""/>
              </v:shape>
            </w:pict>
          </mc:Fallback>
        </mc:AlternateContent>
      </w:r>
      <w:r w:rsidR="000B529F" w:rsidRPr="004956F5">
        <w:rPr>
          <w:rFonts w:ascii="Arial Narrow" w:hAnsi="Arial Narrow"/>
          <w:noProof/>
          <w:lang w:eastAsia="en-US"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1F869A20" wp14:editId="09D385A2">
                <wp:simplePos x="0" y="0"/>
                <wp:positionH relativeFrom="column">
                  <wp:posOffset>733410</wp:posOffset>
                </wp:positionH>
                <wp:positionV relativeFrom="paragraph">
                  <wp:posOffset>53590</wp:posOffset>
                </wp:positionV>
                <wp:extent cx="126270" cy="200160"/>
                <wp:effectExtent l="38100" t="19050" r="45720" b="47625"/>
                <wp:wrapNone/>
                <wp:docPr id="560" name="Ink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6270" cy="2001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EEBA43" id="Ink 560" o:spid="_x0000_s1026" type="#_x0000_t75" style="position:absolute;margin-left:57.4pt;margin-top:3.85pt;width:10.65pt;height:16.4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">
                <v:imagedata r:id="rId27" o:title=""/>
              </v:shape>
            </w:pict>
          </mc:Fallback>
        </mc:AlternateContent>
      </w:r>
    </w:p>
    <w:p w14:paraId="3A5C8A05" w14:textId="77777777" w:rsidR="000B529F" w:rsidRPr="004956F5" w:rsidRDefault="000B529F" w:rsidP="00294173">
      <w:pPr>
        <w:spacing w:after="0"/>
        <w:rPr>
          <w:rFonts w:ascii="Arial Narrow" w:hAnsi="Arial Narrow"/>
          <w:noProof/>
        </w:rPr>
      </w:pPr>
    </w:p>
    <w:p w14:paraId="0B27A1E2" w14:textId="77777777" w:rsidR="000B529F" w:rsidRPr="004956F5" w:rsidRDefault="000B529F" w:rsidP="00294173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  <w:lang w:eastAsia="en-US"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12BA60AF" wp14:editId="131BE255">
                <wp:simplePos x="0" y="0"/>
                <wp:positionH relativeFrom="column">
                  <wp:posOffset>283369</wp:posOffset>
                </wp:positionH>
                <wp:positionV relativeFrom="paragraph">
                  <wp:posOffset>-26511</wp:posOffset>
                </wp:positionV>
                <wp:extent cx="481264" cy="340360"/>
                <wp:effectExtent l="38100" t="38100" r="33655" b="40640"/>
                <wp:wrapNone/>
                <wp:docPr id="559" name="Ink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81264" cy="340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7E4D8F" id="Ink 559" o:spid="_x0000_s1026" type="#_x0000_t75" style="position:absolute;margin-left:21.95pt;margin-top:-2.45pt;width:38.65pt;height:27.5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">
                <v:imagedata r:id="rId29" o:title=""/>
              </v:shape>
            </w:pict>
          </mc:Fallback>
        </mc:AlternateContent>
      </w:r>
    </w:p>
    <w:p w14:paraId="0A7A1A32" w14:textId="77777777" w:rsidR="000B529F" w:rsidRPr="004956F5" w:rsidRDefault="000B529F" w:rsidP="00294173">
      <w:pPr>
        <w:spacing w:after="0"/>
        <w:rPr>
          <w:rFonts w:ascii="Arial Narrow" w:hAnsi="Arial Narrow"/>
          <w:noProof/>
        </w:rPr>
      </w:pPr>
    </w:p>
    <w:p w14:paraId="094BA165" w14:textId="77777777" w:rsidR="000B529F" w:rsidRPr="004956F5" w:rsidRDefault="000B529F" w:rsidP="00294173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  <w:lang w:eastAsia="en-US"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2FC698AB" wp14:editId="70DB9E07">
                <wp:simplePos x="0" y="0"/>
                <wp:positionH relativeFrom="column">
                  <wp:posOffset>426244</wp:posOffset>
                </wp:positionH>
                <wp:positionV relativeFrom="paragraph">
                  <wp:posOffset>89218</wp:posOffset>
                </wp:positionV>
                <wp:extent cx="343072" cy="87630"/>
                <wp:effectExtent l="38100" t="38100" r="19050" b="45720"/>
                <wp:wrapNone/>
                <wp:docPr id="46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43072" cy="8763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79A535" id="Ink 460" o:spid="_x0000_s1026" type="#_x0000_t75" style="position:absolute;margin-left:33.2pt;margin-top:6.7pt;width:27.7pt;height:7.6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">
                <v:imagedata r:id="rId31" o:title=""/>
              </v:shape>
            </w:pict>
          </mc:Fallback>
        </mc:AlternateContent>
      </w:r>
    </w:p>
    <w:p w14:paraId="357B6021" w14:textId="77777777" w:rsidR="000B529F" w:rsidRPr="004956F5" w:rsidRDefault="000B529F" w:rsidP="00294173">
      <w:pPr>
        <w:spacing w:after="0"/>
        <w:rPr>
          <w:rFonts w:ascii="Arial Narrow" w:hAnsi="Arial Narrow"/>
          <w:noProof/>
        </w:rPr>
      </w:pPr>
    </w:p>
    <w:p w14:paraId="5923B3EB" w14:textId="77777777" w:rsidR="000B529F" w:rsidRPr="004956F5" w:rsidRDefault="000B529F" w:rsidP="00294173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  <w:lang w:eastAsia="en-US"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344A5E71" wp14:editId="2415DE1C">
                <wp:simplePos x="0" y="0"/>
                <wp:positionH relativeFrom="column">
                  <wp:posOffset>428625</wp:posOffset>
                </wp:positionH>
                <wp:positionV relativeFrom="paragraph">
                  <wp:posOffset>-48101</wp:posOffset>
                </wp:positionV>
                <wp:extent cx="269306" cy="133826"/>
                <wp:effectExtent l="38100" t="38100" r="35560" b="38100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69306" cy="133826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FB2906" id="Ink 470" o:spid="_x0000_s1026" type="#_x0000_t75" style="position:absolute;margin-left:33.4pt;margin-top:-4.15pt;width:21.9pt;height:11.2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">
                <v:imagedata r:id="rId33" o:title=""/>
              </v:shape>
            </w:pict>
          </mc:Fallback>
        </mc:AlternateContent>
      </w:r>
    </w:p>
    <w:p w14:paraId="49BA27B8" w14:textId="77777777" w:rsidR="000B529F" w:rsidRPr="004956F5" w:rsidRDefault="000B529F" w:rsidP="00294173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  <w:lang w:eastAsia="en-US"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75F68F77" wp14:editId="0EEACA62">
                <wp:simplePos x="0" y="0"/>
                <wp:positionH relativeFrom="column">
                  <wp:posOffset>445294</wp:posOffset>
                </wp:positionH>
                <wp:positionV relativeFrom="paragraph">
                  <wp:posOffset>27305</wp:posOffset>
                </wp:positionV>
                <wp:extent cx="397537" cy="124076"/>
                <wp:effectExtent l="38100" t="19050" r="40640" b="47625"/>
                <wp:wrapNone/>
                <wp:docPr id="485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97537" cy="124076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555D49" id="Ink 485" o:spid="_x0000_s1026" type="#_x0000_t75" style="position:absolute;margin-left:34.7pt;margin-top:1.8pt;width:32pt;height:10.4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">
                <v:imagedata r:id="rId35" o:title=""/>
              </v:shape>
            </w:pict>
          </mc:Fallback>
        </mc:AlternateContent>
      </w:r>
    </w:p>
    <w:p w14:paraId="0592A686" w14:textId="77777777" w:rsidR="000B529F" w:rsidRPr="004956F5" w:rsidRDefault="000B529F" w:rsidP="00294173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  <w:lang w:eastAsia="en-US"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6062D8B5" wp14:editId="4B20800E">
                <wp:simplePos x="0" y="0"/>
                <wp:positionH relativeFrom="column">
                  <wp:posOffset>959644</wp:posOffset>
                </wp:positionH>
                <wp:positionV relativeFrom="paragraph">
                  <wp:posOffset>-670560</wp:posOffset>
                </wp:positionV>
                <wp:extent cx="3923665" cy="1574165"/>
                <wp:effectExtent l="38100" t="38100" r="38735" b="45085"/>
                <wp:wrapNone/>
                <wp:docPr id="52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923665" cy="157416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2AECD6" id="Ink 522" o:spid="_x0000_s1026" type="#_x0000_t75" style="position:absolute;margin-left:75.2pt;margin-top:-53.15pt;width:309.65pt;height:124.6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">
                <v:imagedata r:id="rId37" o:title=""/>
              </v:shape>
            </w:pict>
          </mc:Fallback>
        </mc:AlternateContent>
      </w:r>
    </w:p>
    <w:p w14:paraId="660B0CA3" w14:textId="77777777" w:rsidR="000B529F" w:rsidRPr="004956F5" w:rsidRDefault="000B529F" w:rsidP="00294173">
      <w:pPr>
        <w:spacing w:after="0"/>
        <w:rPr>
          <w:rFonts w:ascii="Arial Narrow" w:hAnsi="Arial Narrow"/>
          <w:noProof/>
        </w:rPr>
      </w:pPr>
    </w:p>
    <w:p w14:paraId="50F0BEA0" w14:textId="77777777" w:rsidR="000B529F" w:rsidRPr="004956F5" w:rsidRDefault="000B529F" w:rsidP="00294173">
      <w:pPr>
        <w:spacing w:after="0"/>
        <w:rPr>
          <w:rFonts w:ascii="Arial Narrow" w:hAnsi="Arial Narrow"/>
          <w:noProof/>
        </w:rPr>
      </w:pPr>
    </w:p>
    <w:p w14:paraId="3ECDF22B" w14:textId="77777777" w:rsidR="000B529F" w:rsidRPr="004956F5" w:rsidRDefault="000B529F" w:rsidP="00294173">
      <w:pPr>
        <w:spacing w:after="0"/>
        <w:rPr>
          <w:rFonts w:ascii="Arial Narrow" w:hAnsi="Arial Narrow"/>
          <w:noProof/>
        </w:rPr>
      </w:pPr>
    </w:p>
    <w:p w14:paraId="7DD020A0" w14:textId="77777777" w:rsidR="000B529F" w:rsidRPr="004956F5" w:rsidRDefault="000B529F" w:rsidP="00294173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MDHI constrains UML</w:t>
      </w:r>
      <w:r w:rsidR="00771AB5" w:rsidRPr="004956F5">
        <w:rPr>
          <w:rFonts w:ascii="Arial Narrow" w:hAnsi="Arial Narrow"/>
          <w:noProof/>
        </w:rPr>
        <w:t xml:space="preserve"> in EMF</w:t>
      </w:r>
    </w:p>
    <w:p w14:paraId="3480A57E" w14:textId="77777777" w:rsidR="00771AB5" w:rsidRPr="004956F5" w:rsidRDefault="00771AB5" w:rsidP="00294173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Galen: MDHT can profile a profile  (US Core)</w:t>
      </w:r>
    </w:p>
    <w:p w14:paraId="4659A6EB" w14:textId="77777777" w:rsidR="004042FF" w:rsidRPr="004956F5" w:rsidRDefault="004042FF" w:rsidP="00294173">
      <w:pPr>
        <w:spacing w:after="0"/>
        <w:rPr>
          <w:rFonts w:ascii="Arial Narrow" w:hAnsi="Arial Narrow"/>
          <w:noProof/>
        </w:rPr>
      </w:pPr>
    </w:p>
    <w:p w14:paraId="78655E88" w14:textId="77777777" w:rsidR="004042FF" w:rsidRPr="004956F5" w:rsidRDefault="004042FF" w:rsidP="00294173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FHIM Transformation process</w:t>
      </w:r>
      <w:r w:rsidR="008C7A95" w:rsidRPr="004956F5">
        <w:rPr>
          <w:rFonts w:ascii="Arial Narrow" w:hAnsi="Arial Narrow"/>
          <w:noProof/>
        </w:rPr>
        <w:t xml:space="preserve"> (model driven development</w:t>
      </w:r>
      <w:r w:rsidR="00F2324A" w:rsidRPr="004956F5">
        <w:rPr>
          <w:rFonts w:ascii="Arial Narrow" w:hAnsi="Arial Narrow"/>
          <w:noProof/>
        </w:rPr>
        <w:t>)</w:t>
      </w:r>
    </w:p>
    <w:p w14:paraId="63E88D73" w14:textId="77777777" w:rsidR="004042FF" w:rsidRPr="004956F5" w:rsidRDefault="004042FF" w:rsidP="00294173">
      <w:pPr>
        <w:spacing w:after="0"/>
        <w:rPr>
          <w:rFonts w:ascii="Arial Narrow" w:hAnsi="Arial Narrow"/>
          <w:noProof/>
        </w:rPr>
      </w:pPr>
    </w:p>
    <w:p w14:paraId="6B877354" w14:textId="77777777" w:rsidR="004042FF" w:rsidRPr="004956F5" w:rsidRDefault="004042FF" w:rsidP="00294173">
      <w:pPr>
        <w:spacing w:after="0"/>
        <w:rPr>
          <w:rFonts w:ascii="Arial Narrow" w:hAnsi="Arial Narrow"/>
          <w:noProof/>
        </w:rPr>
      </w:pPr>
    </w:p>
    <w:p w14:paraId="466055B3" w14:textId="77777777" w:rsidR="004042FF" w:rsidRPr="004956F5" w:rsidRDefault="004042FF" w:rsidP="00294173">
      <w:pPr>
        <w:spacing w:after="0"/>
        <w:rPr>
          <w:rFonts w:ascii="Arial Narrow" w:hAnsi="Arial Narrow"/>
          <w:noProof/>
        </w:rPr>
      </w:pPr>
    </w:p>
    <w:p w14:paraId="78C49B5A" w14:textId="77777777" w:rsidR="004042FF" w:rsidRPr="004956F5" w:rsidRDefault="004042FF" w:rsidP="00294173">
      <w:pPr>
        <w:spacing w:after="0"/>
        <w:rPr>
          <w:rFonts w:ascii="Arial Narrow" w:hAnsi="Arial Narrow"/>
          <w:noProof/>
        </w:rPr>
      </w:pPr>
    </w:p>
    <w:p w14:paraId="2988B80B" w14:textId="77777777" w:rsidR="004042FF" w:rsidRPr="004956F5" w:rsidRDefault="008C7A95" w:rsidP="00294173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  <w:lang w:eastAsia="en-US"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 wp14:anchorId="38DD6CEE" wp14:editId="21A8CA1E">
                <wp:simplePos x="0" y="0"/>
                <wp:positionH relativeFrom="column">
                  <wp:posOffset>1300163</wp:posOffset>
                </wp:positionH>
                <wp:positionV relativeFrom="paragraph">
                  <wp:posOffset>-440690</wp:posOffset>
                </wp:positionV>
                <wp:extent cx="1964055" cy="1145540"/>
                <wp:effectExtent l="38100" t="38100" r="17145" b="35560"/>
                <wp:wrapNone/>
                <wp:docPr id="763" name="Ink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964055" cy="11455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A55094" id="Ink 763" o:spid="_x0000_s1026" type="#_x0000_t75" style="position:absolute;margin-left:102.05pt;margin-top:-35.05pt;width:155.35pt;height:90.9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">
                <v:imagedata r:id="rId39" o:title=""/>
              </v:shape>
            </w:pict>
          </mc:Fallback>
        </mc:AlternateContent>
      </w:r>
    </w:p>
    <w:p w14:paraId="7D094AA5" w14:textId="77777777" w:rsidR="004042FF" w:rsidRPr="004956F5" w:rsidRDefault="004042FF" w:rsidP="00294173">
      <w:pPr>
        <w:spacing w:after="0"/>
        <w:rPr>
          <w:rFonts w:ascii="Arial Narrow" w:hAnsi="Arial Narrow"/>
          <w:noProof/>
        </w:rPr>
      </w:pPr>
    </w:p>
    <w:p w14:paraId="6881952C" w14:textId="77777777" w:rsidR="004042FF" w:rsidRPr="004956F5" w:rsidRDefault="004042FF" w:rsidP="00294173">
      <w:pPr>
        <w:spacing w:after="0"/>
        <w:rPr>
          <w:rFonts w:ascii="Arial Narrow" w:hAnsi="Arial Narrow"/>
          <w:noProof/>
        </w:rPr>
      </w:pPr>
    </w:p>
    <w:p w14:paraId="4E44B54A" w14:textId="77777777" w:rsidR="004042FF" w:rsidRPr="004956F5" w:rsidRDefault="004042FF" w:rsidP="00294173">
      <w:pPr>
        <w:spacing w:after="0"/>
        <w:rPr>
          <w:rFonts w:ascii="Arial Narrow" w:hAnsi="Arial Narrow"/>
          <w:noProof/>
        </w:rPr>
      </w:pPr>
    </w:p>
    <w:p w14:paraId="3CEBBED6" w14:textId="77777777" w:rsidR="004042FF" w:rsidRPr="004956F5" w:rsidRDefault="008C7A95" w:rsidP="00294173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  <w:lang w:eastAsia="en-US"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 wp14:anchorId="635EAAB3" wp14:editId="41C79202">
                <wp:simplePos x="0" y="0"/>
                <wp:positionH relativeFrom="column">
                  <wp:posOffset>266700</wp:posOffset>
                </wp:positionH>
                <wp:positionV relativeFrom="paragraph">
                  <wp:posOffset>-354489</wp:posOffset>
                </wp:positionV>
                <wp:extent cx="3621405" cy="730885"/>
                <wp:effectExtent l="38100" t="38100" r="17145" b="31115"/>
                <wp:wrapNone/>
                <wp:docPr id="745" name="Ink 7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21405" cy="73088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E6B6E4" id="Ink 745" o:spid="_x0000_s1026" type="#_x0000_t75" style="position:absolute;margin-left:20.65pt;margin-top:-28.25pt;width:285.85pt;height:58.25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">
                <v:imagedata r:id="rId41" o:title=""/>
              </v:shape>
            </w:pict>
          </mc:Fallback>
        </mc:AlternateContent>
      </w:r>
    </w:p>
    <w:p w14:paraId="3B04E13F" w14:textId="77777777" w:rsidR="004042FF" w:rsidRPr="004956F5" w:rsidRDefault="004042FF" w:rsidP="00294173">
      <w:pPr>
        <w:spacing w:after="0"/>
        <w:rPr>
          <w:rFonts w:ascii="Arial Narrow" w:hAnsi="Arial Narrow"/>
          <w:noProof/>
        </w:rPr>
      </w:pPr>
    </w:p>
    <w:p w14:paraId="45420EFE" w14:textId="77777777" w:rsidR="004042FF" w:rsidRPr="004956F5" w:rsidRDefault="007750F3" w:rsidP="00294173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NIEM: (Galen) G</w:t>
      </w:r>
      <w:r w:rsidR="008C7A95" w:rsidRPr="004956F5">
        <w:rPr>
          <w:rFonts w:ascii="Arial Narrow" w:hAnsi="Arial Narrow"/>
          <w:noProof/>
        </w:rPr>
        <w:t>roup</w:t>
      </w:r>
      <w:r w:rsidRPr="004956F5">
        <w:rPr>
          <w:rFonts w:ascii="Arial Narrow" w:hAnsi="Arial Narrow"/>
          <w:noProof/>
        </w:rPr>
        <w:t xml:space="preserve"> doing</w:t>
      </w:r>
      <w:r w:rsidR="008C7A95" w:rsidRPr="004956F5">
        <w:rPr>
          <w:rFonts w:ascii="Arial Narrow" w:hAnsi="Arial Narrow"/>
          <w:noProof/>
        </w:rPr>
        <w:t xml:space="preserve"> UML rep to NIEM?</w:t>
      </w:r>
    </w:p>
    <w:p w14:paraId="12460FB3" w14:textId="77777777" w:rsidR="008C7A95" w:rsidRPr="004956F5" w:rsidRDefault="008C7A95" w:rsidP="00294173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Used QVT model-model xform (holistic) … not scaleable</w:t>
      </w:r>
    </w:p>
    <w:p w14:paraId="24D50F4F" w14:textId="77777777" w:rsidR="008C7A95" w:rsidRPr="004956F5" w:rsidRDefault="008C7A95" w:rsidP="00294173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SIGG is scaleable, due to RI</w:t>
      </w:r>
    </w:p>
    <w:p w14:paraId="1CB915E7" w14:textId="77777777" w:rsidR="007750F3" w:rsidRPr="004956F5" w:rsidRDefault="007750F3" w:rsidP="00294173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Gail: Who has this type of capability (FHIM &amp; MDMI), FHIM value, need training &amp; education</w:t>
      </w:r>
    </w:p>
    <w:p w14:paraId="038A0E59" w14:textId="77777777" w:rsidR="008162DA" w:rsidRPr="004956F5" w:rsidRDefault="008162DA" w:rsidP="00294173">
      <w:pPr>
        <w:spacing w:after="0"/>
        <w:ind w:firstLine="203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We need to focus on education and have contracting language for models &amp; term.</w:t>
      </w:r>
    </w:p>
    <w:p w14:paraId="62550E1F" w14:textId="77777777" w:rsidR="008162DA" w:rsidRPr="004956F5" w:rsidRDefault="008162DA" w:rsidP="00294173">
      <w:pPr>
        <w:spacing w:after="0"/>
        <w:ind w:firstLine="203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FHIER Federal Health Information Exchange Requirements.</w:t>
      </w:r>
    </w:p>
    <w:p w14:paraId="740BB864" w14:textId="77777777" w:rsidR="00566E2F" w:rsidRPr="004956F5" w:rsidRDefault="00566E2F" w:rsidP="00294173">
      <w:pPr>
        <w:spacing w:after="0"/>
        <w:ind w:left="203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Sean: MDMI can help FHIR HAPI</w:t>
      </w:r>
    </w:p>
    <w:p w14:paraId="00ADBB35" w14:textId="77777777" w:rsidR="008162DA" w:rsidRPr="004956F5" w:rsidRDefault="008162DA" w:rsidP="00294173">
      <w:pPr>
        <w:spacing w:after="0"/>
        <w:ind w:firstLine="203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Galen:</w:t>
      </w:r>
      <w:r w:rsidR="00566E2F" w:rsidRPr="004956F5">
        <w:rPr>
          <w:rFonts w:ascii="Arial Narrow" w:hAnsi="Arial Narrow"/>
          <w:noProof/>
        </w:rPr>
        <w:t xml:space="preserve"> </w:t>
      </w:r>
      <w:r w:rsidRPr="004956F5">
        <w:rPr>
          <w:rFonts w:ascii="Arial Narrow" w:hAnsi="Arial Narrow"/>
          <w:noProof/>
        </w:rPr>
        <w:t>FHIM does not contain requirements use cases / scenarios</w:t>
      </w:r>
    </w:p>
    <w:p w14:paraId="23F3A2DE" w14:textId="77777777" w:rsidR="008162DA" w:rsidRPr="004956F5" w:rsidRDefault="008162DA" w:rsidP="00294173">
      <w:pPr>
        <w:spacing w:after="0"/>
        <w:ind w:firstLine="203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Steve: FHIM + EHRS FM = DAM</w:t>
      </w:r>
    </w:p>
    <w:p w14:paraId="54BBE47B" w14:textId="77777777" w:rsidR="00566E2F" w:rsidRPr="004956F5" w:rsidRDefault="00566E2F" w:rsidP="00294173">
      <w:pPr>
        <w:spacing w:after="0"/>
        <w:ind w:firstLine="203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Sean: FHIM is a requirements “clearing house”</w:t>
      </w:r>
    </w:p>
    <w:p w14:paraId="4739331D" w14:textId="77777777" w:rsidR="00566E2F" w:rsidRPr="004956F5" w:rsidRDefault="00566E2F" w:rsidP="00294173">
      <w:pPr>
        <w:spacing w:after="0"/>
        <w:ind w:firstLine="203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Galen: HSPC widget built on FHIM</w:t>
      </w:r>
    </w:p>
    <w:p w14:paraId="786ABB65" w14:textId="77777777" w:rsidR="00566E2F" w:rsidRPr="004956F5" w:rsidRDefault="00566E2F" w:rsidP="00294173">
      <w:pPr>
        <w:spacing w:after="0"/>
        <w:ind w:firstLine="203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 xml:space="preserve">Galen: </w:t>
      </w:r>
      <w:r w:rsidR="0032656A" w:rsidRPr="004956F5">
        <w:rPr>
          <w:rFonts w:ascii="Arial Narrow" w:hAnsi="Arial Narrow"/>
          <w:noProof/>
        </w:rPr>
        <w:t>“ Major v</w:t>
      </w:r>
      <w:r w:rsidRPr="004956F5">
        <w:rPr>
          <w:rFonts w:ascii="Arial Narrow" w:hAnsi="Arial Narrow"/>
          <w:noProof/>
        </w:rPr>
        <w:t xml:space="preserve">alue of FHIM is terminology model </w:t>
      </w:r>
      <w:r w:rsidR="0032656A" w:rsidRPr="004956F5">
        <w:rPr>
          <w:rFonts w:ascii="Arial Narrow" w:hAnsi="Arial Narrow"/>
          <w:noProof/>
        </w:rPr>
        <w:t xml:space="preserve">being put </w:t>
      </w:r>
      <w:r w:rsidRPr="004956F5">
        <w:rPr>
          <w:rFonts w:ascii="Arial Narrow" w:hAnsi="Arial Narrow"/>
          <w:noProof/>
        </w:rPr>
        <w:t>in VSAC</w:t>
      </w:r>
      <w:r w:rsidR="0032656A" w:rsidRPr="004956F5">
        <w:rPr>
          <w:rFonts w:ascii="Arial Narrow" w:hAnsi="Arial Narrow"/>
          <w:noProof/>
        </w:rPr>
        <w:t>”</w:t>
      </w:r>
    </w:p>
    <w:p w14:paraId="31A4060E" w14:textId="77777777" w:rsidR="00031463" w:rsidRPr="004956F5" w:rsidRDefault="00031463" w:rsidP="00294173">
      <w:pPr>
        <w:spacing w:after="0"/>
        <w:ind w:firstLine="203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 xml:space="preserve">Rob: NLM VSAC is about tooling and not the content. NLM does not curate content. </w:t>
      </w:r>
    </w:p>
    <w:p w14:paraId="7C89245E" w14:textId="77777777" w:rsidR="00031463" w:rsidRPr="004956F5" w:rsidRDefault="00031463" w:rsidP="00294173">
      <w:pPr>
        <w:spacing w:after="0"/>
        <w:ind w:left="203" w:firstLine="203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 xml:space="preserve"> CDC develops content</w:t>
      </w:r>
    </w:p>
    <w:p w14:paraId="34452FD2" w14:textId="77777777" w:rsidR="00031463" w:rsidRPr="004956F5" w:rsidRDefault="00031463" w:rsidP="00294173">
      <w:pPr>
        <w:spacing w:after="0"/>
        <w:ind w:left="203" w:firstLine="203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FHIM could be a part of this value proposition e.g., CDE work and CDC content</w:t>
      </w:r>
    </w:p>
    <w:p w14:paraId="5D4866ED" w14:textId="77777777" w:rsidR="00031463" w:rsidRPr="004956F5" w:rsidRDefault="00031463" w:rsidP="00294173">
      <w:pPr>
        <w:spacing w:after="0"/>
        <w:ind w:left="203" w:firstLine="203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42 CFR policy on privacy about AIDS, Alcohol, etc.</w:t>
      </w:r>
    </w:p>
    <w:p w14:paraId="3DA1718F" w14:textId="77777777" w:rsidR="003159C7" w:rsidRPr="004956F5" w:rsidRDefault="003159C7" w:rsidP="00294173">
      <w:pPr>
        <w:spacing w:after="0"/>
        <w:ind w:firstLine="203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Rob: narrow (data privacy) or broad focus (FHIM)</w:t>
      </w:r>
    </w:p>
    <w:p w14:paraId="758E3E28" w14:textId="77777777" w:rsidR="003159C7" w:rsidRPr="004956F5" w:rsidRDefault="003159C7" w:rsidP="00294173">
      <w:pPr>
        <w:spacing w:after="0"/>
        <w:ind w:firstLine="203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 xml:space="preserve">John: ONC &amp; FHA provider directory project </w:t>
      </w:r>
    </w:p>
    <w:p w14:paraId="6CF3821C" w14:textId="77777777" w:rsidR="00312107" w:rsidRPr="004956F5" w:rsidRDefault="00312107" w:rsidP="00294173">
      <w:pPr>
        <w:spacing w:after="0"/>
        <w:ind w:firstLine="203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 xml:space="preserve">ACTION: Friday call include Claude &amp; Michael to discuss </w:t>
      </w:r>
    </w:p>
    <w:p w14:paraId="54D3567F" w14:textId="77777777" w:rsidR="00566E2F" w:rsidRPr="004956F5" w:rsidRDefault="007673E5" w:rsidP="00294173">
      <w:pPr>
        <w:spacing w:after="0"/>
        <w:ind w:left="203" w:firstLine="203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 xml:space="preserve">Start with </w:t>
      </w:r>
      <w:r w:rsidR="00312107" w:rsidRPr="004956F5">
        <w:rPr>
          <w:rFonts w:ascii="Arial Narrow" w:hAnsi="Arial Narrow"/>
          <w:noProof/>
        </w:rPr>
        <w:t xml:space="preserve">FHIM </w:t>
      </w:r>
      <w:r w:rsidR="00312107" w:rsidRPr="004956F5">
        <w:rPr>
          <w:rFonts w:ascii="Arial Narrow" w:hAnsi="Arial Narrow"/>
          <w:noProof/>
        </w:rPr>
        <w:sym w:font="Wingdings" w:char="F0E0"/>
      </w:r>
      <w:r w:rsidR="00312107" w:rsidRPr="004956F5">
        <w:rPr>
          <w:rFonts w:ascii="Arial Narrow" w:hAnsi="Arial Narrow"/>
          <w:noProof/>
        </w:rPr>
        <w:t xml:space="preserve"> </w:t>
      </w:r>
      <w:r w:rsidRPr="004956F5">
        <w:rPr>
          <w:rFonts w:ascii="Arial Narrow" w:hAnsi="Arial Narrow"/>
          <w:noProof/>
        </w:rPr>
        <w:t>constrain</w:t>
      </w:r>
      <w:r w:rsidR="00F35B8A" w:rsidRPr="004956F5">
        <w:rPr>
          <w:rFonts w:ascii="Arial Narrow" w:hAnsi="Arial Narrow"/>
          <w:noProof/>
        </w:rPr>
        <w:t xml:space="preserve"> </w:t>
      </w:r>
      <w:r w:rsidR="00312107" w:rsidRPr="004956F5">
        <w:rPr>
          <w:rFonts w:ascii="Arial Narrow" w:hAnsi="Arial Narrow"/>
          <w:noProof/>
        </w:rPr>
        <w:t xml:space="preserve">DCM </w:t>
      </w:r>
      <w:r w:rsidR="00312107" w:rsidRPr="004956F5">
        <w:rPr>
          <w:rFonts w:ascii="Arial Narrow" w:hAnsi="Arial Narrow"/>
          <w:noProof/>
        </w:rPr>
        <w:sym w:font="Wingdings" w:char="F0E0"/>
      </w:r>
      <w:r w:rsidR="00312107" w:rsidRPr="004956F5">
        <w:rPr>
          <w:rFonts w:ascii="Arial Narrow" w:hAnsi="Arial Narrow"/>
          <w:noProof/>
        </w:rPr>
        <w:t xml:space="preserve"> </w:t>
      </w:r>
      <w:r w:rsidR="00F35B8A" w:rsidRPr="004956F5">
        <w:rPr>
          <w:rFonts w:ascii="Arial Narrow" w:hAnsi="Arial Narrow"/>
          <w:noProof/>
        </w:rPr>
        <w:t xml:space="preserve">import to </w:t>
      </w:r>
      <w:r w:rsidR="00312107" w:rsidRPr="004956F5">
        <w:rPr>
          <w:rFonts w:ascii="Arial Narrow" w:hAnsi="Arial Narrow"/>
          <w:noProof/>
        </w:rPr>
        <w:t xml:space="preserve">FHIM </w:t>
      </w:r>
      <w:r w:rsidR="00312107" w:rsidRPr="004956F5">
        <w:rPr>
          <w:rFonts w:ascii="Arial Narrow" w:hAnsi="Arial Narrow"/>
          <w:noProof/>
        </w:rPr>
        <w:sym w:font="Wingdings" w:char="F0E0"/>
      </w:r>
      <w:r w:rsidR="00312107" w:rsidRPr="004956F5">
        <w:rPr>
          <w:rFonts w:ascii="Arial Narrow" w:hAnsi="Arial Narrow"/>
          <w:noProof/>
        </w:rPr>
        <w:t xml:space="preserve"> </w:t>
      </w:r>
      <w:r w:rsidR="00F35B8A" w:rsidRPr="004956F5">
        <w:rPr>
          <w:rFonts w:ascii="Arial Narrow" w:hAnsi="Arial Narrow"/>
          <w:noProof/>
        </w:rPr>
        <w:t xml:space="preserve">use </w:t>
      </w:r>
      <w:r w:rsidR="00312107" w:rsidRPr="004956F5">
        <w:rPr>
          <w:rFonts w:ascii="Arial Narrow" w:hAnsi="Arial Narrow"/>
          <w:noProof/>
        </w:rPr>
        <w:t xml:space="preserve">SIGG </w:t>
      </w:r>
      <w:r w:rsidR="00312107" w:rsidRPr="004956F5">
        <w:rPr>
          <w:rFonts w:ascii="Arial Narrow" w:hAnsi="Arial Narrow"/>
          <w:noProof/>
        </w:rPr>
        <w:sym w:font="Wingdings" w:char="F0E0"/>
      </w:r>
      <w:r w:rsidR="00312107" w:rsidRPr="004956F5">
        <w:rPr>
          <w:rFonts w:ascii="Arial Narrow" w:hAnsi="Arial Narrow"/>
          <w:noProof/>
        </w:rPr>
        <w:t xml:space="preserve"> </w:t>
      </w:r>
      <w:r w:rsidRPr="004956F5">
        <w:rPr>
          <w:rFonts w:ascii="Arial Narrow" w:hAnsi="Arial Narrow"/>
          <w:noProof/>
        </w:rPr>
        <w:t xml:space="preserve">create </w:t>
      </w:r>
      <w:r w:rsidR="00312107" w:rsidRPr="004956F5">
        <w:rPr>
          <w:rFonts w:ascii="Arial Narrow" w:hAnsi="Arial Narrow"/>
          <w:noProof/>
        </w:rPr>
        <w:t>FHIR</w:t>
      </w:r>
      <w:r w:rsidR="007F10F9" w:rsidRPr="004956F5">
        <w:rPr>
          <w:rFonts w:ascii="Arial Narrow" w:hAnsi="Arial Narrow"/>
          <w:noProof/>
        </w:rPr>
        <w:t xml:space="preserve"> profiles</w:t>
      </w:r>
    </w:p>
    <w:p w14:paraId="4AAA1662" w14:textId="77777777" w:rsidR="008A7752" w:rsidRDefault="008A7752" w:rsidP="00294173">
      <w:pPr>
        <w:spacing w:after="0"/>
        <w:rPr>
          <w:rFonts w:ascii="Arial Narrow" w:hAnsi="Arial Narrow"/>
          <w:b/>
          <w:noProof/>
        </w:rPr>
      </w:pPr>
    </w:p>
    <w:p w14:paraId="7A299C0B" w14:textId="77777777" w:rsidR="008C7A95" w:rsidRPr="004956F5" w:rsidRDefault="007673E5" w:rsidP="00294173">
      <w:pPr>
        <w:spacing w:after="0"/>
        <w:rPr>
          <w:rFonts w:ascii="Arial Narrow" w:hAnsi="Arial Narrow"/>
          <w:b/>
          <w:noProof/>
        </w:rPr>
      </w:pPr>
      <w:r w:rsidRPr="004956F5">
        <w:rPr>
          <w:rFonts w:ascii="Arial Narrow" w:hAnsi="Arial Narrow"/>
          <w:b/>
          <w:noProof/>
        </w:rPr>
        <w:t xml:space="preserve">WED PM: </w:t>
      </w:r>
    </w:p>
    <w:p w14:paraId="29544829" w14:textId="77777777" w:rsidR="00B418D2" w:rsidRPr="004956F5" w:rsidRDefault="00B418D2" w:rsidP="00294173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FOCUS: apply FHIM to</w:t>
      </w:r>
    </w:p>
    <w:p w14:paraId="2161119B" w14:textId="77777777" w:rsidR="002F548A" w:rsidRPr="004956F5" w:rsidRDefault="007673E5" w:rsidP="00294173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Skin assessment</w:t>
      </w:r>
      <w:r w:rsidR="007F10F9" w:rsidRPr="004956F5">
        <w:rPr>
          <w:rFonts w:ascii="Arial Narrow" w:hAnsi="Arial Narrow"/>
          <w:noProof/>
        </w:rPr>
        <w:t>:</w:t>
      </w:r>
      <w:r w:rsidR="00B418D2" w:rsidRPr="004956F5">
        <w:rPr>
          <w:rFonts w:ascii="Arial Narrow" w:hAnsi="Arial Narrow"/>
          <w:noProof/>
        </w:rPr>
        <w:t xml:space="preserve"> </w:t>
      </w:r>
    </w:p>
    <w:p w14:paraId="23ED3071" w14:textId="77777777" w:rsidR="002F548A" w:rsidRPr="004956F5" w:rsidRDefault="007F10F9" w:rsidP="00294173">
      <w:pPr>
        <w:spacing w:after="0"/>
        <w:ind w:left="36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 xml:space="preserve">Start with FHIM </w:t>
      </w:r>
      <w:r w:rsidRPr="004956F5">
        <w:rPr>
          <w:rFonts w:ascii="Arial Narrow" w:hAnsi="Arial Narrow"/>
          <w:noProof/>
        </w:rPr>
        <w:sym w:font="Wingdings" w:char="F0E0"/>
      </w:r>
      <w:r w:rsidRPr="004956F5">
        <w:rPr>
          <w:rFonts w:ascii="Arial Narrow" w:hAnsi="Arial Narrow"/>
          <w:noProof/>
        </w:rPr>
        <w:t xml:space="preserve"> constrain DCM </w:t>
      </w:r>
      <w:r w:rsidRPr="004956F5">
        <w:rPr>
          <w:rFonts w:ascii="Arial Narrow" w:hAnsi="Arial Narrow"/>
          <w:noProof/>
        </w:rPr>
        <w:sym w:font="Wingdings" w:char="F0E0"/>
      </w:r>
      <w:r w:rsidRPr="004956F5">
        <w:rPr>
          <w:rFonts w:ascii="Arial Narrow" w:hAnsi="Arial Narrow"/>
          <w:noProof/>
        </w:rPr>
        <w:t xml:space="preserve"> import to FHIM </w:t>
      </w:r>
      <w:r w:rsidRPr="004956F5">
        <w:rPr>
          <w:rFonts w:ascii="Arial Narrow" w:hAnsi="Arial Narrow"/>
          <w:noProof/>
        </w:rPr>
        <w:sym w:font="Wingdings" w:char="F0E0"/>
      </w:r>
      <w:r w:rsidRPr="004956F5">
        <w:rPr>
          <w:rFonts w:ascii="Arial Narrow" w:hAnsi="Arial Narrow"/>
          <w:noProof/>
        </w:rPr>
        <w:t xml:space="preserve"> use SIGG </w:t>
      </w:r>
      <w:r w:rsidRPr="004956F5">
        <w:rPr>
          <w:rFonts w:ascii="Arial Narrow" w:hAnsi="Arial Narrow"/>
          <w:noProof/>
        </w:rPr>
        <w:sym w:font="Wingdings" w:char="F0E0"/>
      </w:r>
      <w:r w:rsidRPr="004956F5">
        <w:rPr>
          <w:rFonts w:ascii="Arial Narrow" w:hAnsi="Arial Narrow"/>
          <w:noProof/>
        </w:rPr>
        <w:t xml:space="preserve"> create FHIR profile for observation. </w:t>
      </w:r>
    </w:p>
    <w:p w14:paraId="5D681D51" w14:textId="77777777" w:rsidR="007673E5" w:rsidRPr="004956F5" w:rsidRDefault="007F10F9" w:rsidP="00294173">
      <w:pPr>
        <w:spacing w:after="0"/>
        <w:ind w:left="36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Jay, Susan, Sean, Galen, Claude, Galen TOOLING DEMONSTRATION. Jay “Complexity is bindings”</w:t>
      </w:r>
    </w:p>
    <w:p w14:paraId="7E398417" w14:textId="77777777" w:rsidR="007F10F9" w:rsidRPr="004956F5" w:rsidRDefault="007F10F9" w:rsidP="00294173">
      <w:pPr>
        <w:pStyle w:val="ListParagraph"/>
        <w:numPr>
          <w:ilvl w:val="1"/>
          <w:numId w:val="1"/>
        </w:num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CIMI using 13606 data types like HL7 V2. FHIM aligned with FHIR.</w:t>
      </w:r>
    </w:p>
    <w:p w14:paraId="7F8D541F" w14:textId="77777777" w:rsidR="007F10F9" w:rsidRPr="004956F5" w:rsidRDefault="007F10F9" w:rsidP="00294173">
      <w:pPr>
        <w:pStyle w:val="ListParagraph"/>
        <w:numPr>
          <w:ilvl w:val="1"/>
          <w:numId w:val="1"/>
        </w:num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Galen: big piece is tooling wrt publication</w:t>
      </w:r>
    </w:p>
    <w:p w14:paraId="6BE12D82" w14:textId="77777777" w:rsidR="007673E5" w:rsidRPr="004956F5" w:rsidRDefault="00B418D2" w:rsidP="00294173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 xml:space="preserve">Provider Directory Healthcare </w:t>
      </w:r>
      <w:r w:rsidR="007673E5" w:rsidRPr="004956F5">
        <w:rPr>
          <w:rFonts w:ascii="Arial Narrow" w:hAnsi="Arial Narrow"/>
          <w:noProof/>
        </w:rPr>
        <w:t xml:space="preserve">Provider </w:t>
      </w:r>
      <w:r w:rsidRPr="004956F5">
        <w:rPr>
          <w:rFonts w:ascii="Arial Narrow" w:hAnsi="Arial Narrow"/>
          <w:noProof/>
        </w:rPr>
        <w:t>Taxonomy Code System (HPTC) and data elements, using  AMA manages NUCC (ntl. Uniform claim committee) for CMS</w:t>
      </w:r>
    </w:p>
    <w:p w14:paraId="389BC4FF" w14:textId="77777777" w:rsidR="007F10F9" w:rsidRPr="004956F5" w:rsidRDefault="007F10F9" w:rsidP="00294173">
      <w:pPr>
        <w:pStyle w:val="ListParagraph"/>
        <w:numPr>
          <w:ilvl w:val="1"/>
          <w:numId w:val="1"/>
        </w:num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Gail: Balloted FHIR standard with the hope local registries/directories will use it.</w:t>
      </w:r>
    </w:p>
    <w:p w14:paraId="4AE12C59" w14:textId="77777777" w:rsidR="00046E89" w:rsidRPr="004956F5" w:rsidRDefault="00046E89" w:rsidP="00294173">
      <w:pPr>
        <w:pStyle w:val="ListParagraph"/>
        <w:numPr>
          <w:ilvl w:val="2"/>
          <w:numId w:val="1"/>
        </w:num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EiIeen Luterzo, DoD Rep</w:t>
      </w:r>
    </w:p>
    <w:p w14:paraId="3B6F37A3" w14:textId="77777777" w:rsidR="00046E89" w:rsidRPr="004956F5" w:rsidRDefault="00046E89" w:rsidP="00294173">
      <w:pPr>
        <w:pStyle w:val="ListParagraph"/>
        <w:numPr>
          <w:ilvl w:val="2"/>
          <w:numId w:val="1"/>
        </w:numPr>
        <w:spacing w:after="0"/>
        <w:rPr>
          <w:rStyle w:val="st1"/>
          <w:rFonts w:ascii="Arial Narrow" w:hAnsi="Arial Narrow"/>
          <w:noProof/>
        </w:rPr>
      </w:pPr>
      <w:r w:rsidRPr="004956F5">
        <w:rPr>
          <w:rStyle w:val="st1"/>
          <w:rFonts w:ascii="Arial Narrow" w:hAnsi="Arial Narrow" w:cs="Arial"/>
          <w:color w:val="545454"/>
          <w:lang w:val="en"/>
        </w:rPr>
        <w:t>Individuals or organizations apply for NPIs through the CMS National Plan and Provider Enumeration System (</w:t>
      </w:r>
      <w:r w:rsidRPr="004956F5">
        <w:rPr>
          <w:rStyle w:val="Emphasis"/>
          <w:rFonts w:ascii="Arial Narrow" w:hAnsi="Arial Narrow" w:cs="Arial"/>
          <w:color w:val="545454"/>
          <w:lang w:val="en"/>
        </w:rPr>
        <w:t>NPPES</w:t>
      </w:r>
      <w:r w:rsidRPr="004956F5">
        <w:rPr>
          <w:rStyle w:val="st1"/>
          <w:rFonts w:ascii="Arial Narrow" w:hAnsi="Arial Narrow" w:cs="Arial"/>
          <w:color w:val="545454"/>
          <w:lang w:val="en"/>
        </w:rPr>
        <w:t>).</w:t>
      </w:r>
    </w:p>
    <w:p w14:paraId="34B631DF" w14:textId="77777777" w:rsidR="00046E89" w:rsidRPr="004956F5" w:rsidRDefault="00046E89" w:rsidP="00294173">
      <w:pPr>
        <w:pStyle w:val="ListParagraph"/>
        <w:numPr>
          <w:ilvl w:val="2"/>
          <w:numId w:val="1"/>
        </w:numPr>
        <w:spacing w:after="0"/>
        <w:rPr>
          <w:rStyle w:val="st1"/>
          <w:rFonts w:ascii="Arial Narrow" w:hAnsi="Arial Narrow" w:cs="Arial"/>
          <w:color w:val="545454"/>
          <w:lang w:val="en"/>
        </w:rPr>
      </w:pPr>
      <w:r w:rsidRPr="004956F5">
        <w:rPr>
          <w:rStyle w:val="st1"/>
          <w:rFonts w:ascii="Arial Narrow" w:hAnsi="Arial Narrow"/>
          <w:color w:val="545454"/>
          <w:lang w:val="en"/>
        </w:rPr>
        <w:t>Medicare Provider Enrollment, Chain, and Ownership System (</w:t>
      </w:r>
      <w:r w:rsidRPr="004956F5">
        <w:rPr>
          <w:rStyle w:val="st1"/>
          <w:rFonts w:ascii="Arial Narrow" w:hAnsi="Arial Narrow"/>
          <w:b/>
          <w:color w:val="545454"/>
          <w:lang w:val="en"/>
        </w:rPr>
        <w:t>PECOS</w:t>
      </w:r>
      <w:r w:rsidRPr="004956F5">
        <w:rPr>
          <w:rStyle w:val="st1"/>
          <w:rFonts w:ascii="Arial Narrow" w:hAnsi="Arial Narrow"/>
          <w:color w:val="545454"/>
          <w:lang w:val="en"/>
        </w:rPr>
        <w:t>)</w:t>
      </w:r>
    </w:p>
    <w:p w14:paraId="4CA400B1" w14:textId="77777777" w:rsidR="00B418D2" w:rsidRPr="004956F5" w:rsidRDefault="00B418D2" w:rsidP="00294173">
      <w:pPr>
        <w:pStyle w:val="ListParagraph"/>
        <w:numPr>
          <w:ilvl w:val="1"/>
          <w:numId w:val="1"/>
        </w:num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Use Case sub workgroup</w:t>
      </w:r>
    </w:p>
    <w:p w14:paraId="4ABB677C" w14:textId="77777777" w:rsidR="00B418D2" w:rsidRPr="004956F5" w:rsidRDefault="00B418D2" w:rsidP="00294173">
      <w:pPr>
        <w:pStyle w:val="ListParagraph"/>
        <w:numPr>
          <w:ilvl w:val="1"/>
          <w:numId w:val="1"/>
        </w:num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Data</w:t>
      </w:r>
      <w:r w:rsidR="00046E89" w:rsidRPr="004956F5">
        <w:rPr>
          <w:rFonts w:ascii="Arial Narrow" w:hAnsi="Arial Narrow"/>
          <w:noProof/>
        </w:rPr>
        <w:t xml:space="preserve"> </w:t>
      </w:r>
      <w:r w:rsidRPr="004956F5">
        <w:rPr>
          <w:rFonts w:ascii="Arial Narrow" w:hAnsi="Arial Narrow"/>
          <w:noProof/>
        </w:rPr>
        <w:t>elements</w:t>
      </w:r>
    </w:p>
    <w:p w14:paraId="127DCA14" w14:textId="77777777" w:rsidR="00B418D2" w:rsidRPr="004956F5" w:rsidRDefault="00B418D2" w:rsidP="00294173">
      <w:pPr>
        <w:pStyle w:val="ListParagraph"/>
        <w:numPr>
          <w:ilvl w:val="1"/>
          <w:numId w:val="1"/>
        </w:num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Architecture</w:t>
      </w:r>
    </w:p>
    <w:p w14:paraId="7EBE266C" w14:textId="77777777" w:rsidR="00B418D2" w:rsidRPr="004956F5" w:rsidRDefault="00B418D2" w:rsidP="00294173">
      <w:pPr>
        <w:pStyle w:val="ListParagraph"/>
        <w:numPr>
          <w:ilvl w:val="1"/>
          <w:numId w:val="1"/>
        </w:num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Interoperability</w:t>
      </w:r>
    </w:p>
    <w:p w14:paraId="5FD4F02C" w14:textId="77777777" w:rsidR="002F548A" w:rsidRPr="004956F5" w:rsidRDefault="002F548A" w:rsidP="00294173">
      <w:pPr>
        <w:pStyle w:val="ListParagraph"/>
        <w:numPr>
          <w:ilvl w:val="1"/>
          <w:numId w:val="1"/>
        </w:num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Approach: keep consistent with FHIM</w:t>
      </w:r>
    </w:p>
    <w:p w14:paraId="070EBA67" w14:textId="77777777" w:rsidR="00B418D2" w:rsidRPr="004956F5" w:rsidRDefault="00F60CDC" w:rsidP="00294173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 xml:space="preserve">Gail: </w:t>
      </w:r>
      <w:r w:rsidR="002F548A" w:rsidRPr="004956F5">
        <w:rPr>
          <w:rFonts w:ascii="Arial Narrow" w:hAnsi="Arial Narrow"/>
          <w:noProof/>
        </w:rPr>
        <w:t>ONC does not plan to do FHIM web site</w:t>
      </w:r>
    </w:p>
    <w:p w14:paraId="5B11C2E7" w14:textId="77777777" w:rsidR="00F60CDC" w:rsidRPr="004956F5" w:rsidRDefault="00F60CDC" w:rsidP="00294173">
      <w:pPr>
        <w:pStyle w:val="ListParagraph"/>
        <w:numPr>
          <w:ilvl w:val="1"/>
          <w:numId w:val="1"/>
        </w:numPr>
        <w:spacing w:after="0"/>
        <w:rPr>
          <w:rStyle w:val="tgc"/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 xml:space="preserve">Clinger Cohen and Dec 2014 NDAA require architecture. FITARA was rolled into 2015 NDAA. </w:t>
      </w:r>
      <w:r w:rsidRPr="004956F5">
        <w:rPr>
          <w:rStyle w:val="tgc"/>
          <w:rFonts w:ascii="Arial Narrow" w:hAnsi="Arial Narrow" w:cs="Arial"/>
          <w:color w:val="222222"/>
          <w:lang w:val="en"/>
        </w:rPr>
        <w:t xml:space="preserve">Federal IT Acquisition Reform Act, or </w:t>
      </w:r>
      <w:r w:rsidRPr="004956F5">
        <w:rPr>
          <w:rStyle w:val="tgc"/>
          <w:rFonts w:ascii="Arial Narrow" w:hAnsi="Arial Narrow" w:cs="Arial"/>
          <w:b/>
          <w:bCs/>
          <w:color w:val="222222"/>
          <w:lang w:val="en"/>
        </w:rPr>
        <w:t>FITARA</w:t>
      </w:r>
      <w:r w:rsidRPr="004956F5">
        <w:rPr>
          <w:rStyle w:val="tgc"/>
          <w:rFonts w:ascii="Arial Narrow" w:hAnsi="Arial Narrow" w:cs="Arial"/>
          <w:color w:val="222222"/>
          <w:lang w:val="en"/>
        </w:rPr>
        <w:t xml:space="preserve">, is U.S. legislation passed in December 2014 that puts federal agency CIOs in control of IT investments. </w:t>
      </w:r>
      <w:r w:rsidRPr="004956F5">
        <w:rPr>
          <w:rStyle w:val="tgc"/>
          <w:rFonts w:ascii="Arial Narrow" w:hAnsi="Arial Narrow" w:cs="Arial"/>
          <w:b/>
          <w:bCs/>
          <w:color w:val="222222"/>
          <w:lang w:val="en"/>
        </w:rPr>
        <w:t>FITARA</w:t>
      </w:r>
      <w:r w:rsidRPr="004956F5">
        <w:rPr>
          <w:rStyle w:val="tgc"/>
          <w:rFonts w:ascii="Arial Narrow" w:hAnsi="Arial Narrow" w:cs="Arial"/>
          <w:color w:val="222222"/>
          <w:lang w:val="en"/>
        </w:rPr>
        <w:t xml:space="preserve"> is a law that requires U.S. federal agencies to provide the Office of Management and Budget (OMB) with: a comprehensive inventory of data centers. </w:t>
      </w:r>
      <w:r w:rsidR="007419BA" w:rsidRPr="004956F5">
        <w:rPr>
          <w:rStyle w:val="tgc"/>
          <w:rFonts w:ascii="Arial Narrow" w:hAnsi="Arial Narrow" w:cs="Arial"/>
          <w:color w:val="222222"/>
          <w:lang w:val="en"/>
        </w:rPr>
        <w:t>HHS CIO has HHS</w:t>
      </w:r>
      <w:r w:rsidRPr="004956F5">
        <w:rPr>
          <w:rStyle w:val="tgc"/>
          <w:rFonts w:ascii="Arial Narrow" w:hAnsi="Arial Narrow" w:cs="Arial"/>
          <w:color w:val="222222"/>
          <w:lang w:val="en"/>
        </w:rPr>
        <w:t xml:space="preserve"> CIO council</w:t>
      </w:r>
      <w:r w:rsidR="007419BA" w:rsidRPr="004956F5">
        <w:rPr>
          <w:rStyle w:val="tgc"/>
          <w:rFonts w:ascii="Arial Narrow" w:hAnsi="Arial Narrow" w:cs="Arial"/>
          <w:color w:val="222222"/>
          <w:lang w:val="en"/>
        </w:rPr>
        <w:t>. Federal CIO has Federal CIO council is under OMB, which has lines of business (LOB), e.g., finance, HR, geospatial, ONC: FHA.</w:t>
      </w:r>
    </w:p>
    <w:p w14:paraId="536F0EAE" w14:textId="77777777" w:rsidR="007419BA" w:rsidRPr="004956F5" w:rsidRDefault="007419BA" w:rsidP="00294173">
      <w:pPr>
        <w:pStyle w:val="ListParagraph"/>
        <w:numPr>
          <w:ilvl w:val="0"/>
          <w:numId w:val="1"/>
        </w:numPr>
        <w:spacing w:after="0"/>
        <w:rPr>
          <w:rStyle w:val="tgc"/>
          <w:rFonts w:ascii="Arial Narrow" w:hAnsi="Arial Narrow"/>
          <w:noProof/>
        </w:rPr>
      </w:pPr>
      <w:r w:rsidRPr="004956F5">
        <w:rPr>
          <w:rStyle w:val="tgc"/>
          <w:rFonts w:ascii="Arial Narrow" w:hAnsi="Arial Narrow" w:cs="Arial"/>
          <w:color w:val="222222"/>
          <w:lang w:val="en"/>
        </w:rPr>
        <w:t>FHIM Website</w:t>
      </w:r>
    </w:p>
    <w:p w14:paraId="6692FF3A" w14:textId="77777777" w:rsidR="007419BA" w:rsidRPr="004956F5" w:rsidRDefault="007419BA" w:rsidP="00294173">
      <w:pPr>
        <w:pStyle w:val="ListParagraph"/>
        <w:numPr>
          <w:ilvl w:val="1"/>
          <w:numId w:val="1"/>
        </w:numPr>
        <w:spacing w:after="0"/>
        <w:rPr>
          <w:rStyle w:val="tgc"/>
          <w:rFonts w:ascii="Arial Narrow" w:hAnsi="Arial Narrow"/>
          <w:noProof/>
        </w:rPr>
      </w:pPr>
      <w:r w:rsidRPr="004956F5">
        <w:rPr>
          <w:rStyle w:val="tgc"/>
          <w:rFonts w:ascii="Arial Narrow" w:hAnsi="Arial Narrow" w:cs="Arial"/>
          <w:color w:val="222222"/>
          <w:lang w:val="en"/>
        </w:rPr>
        <w:t xml:space="preserve">Can use GitHub </w:t>
      </w:r>
      <w:r w:rsidR="00B7473A" w:rsidRPr="004956F5">
        <w:rPr>
          <w:rStyle w:val="tgc"/>
          <w:rFonts w:ascii="Arial Narrow" w:hAnsi="Arial Narrow" w:cs="Arial"/>
          <w:color w:val="222222"/>
          <w:lang w:val="en"/>
        </w:rPr>
        <w:t xml:space="preserve">and GitHub pages with FOIA release / notice published on a government website. </w:t>
      </w:r>
    </w:p>
    <w:p w14:paraId="305641FE" w14:textId="77777777" w:rsidR="008977B0" w:rsidRPr="004956F5" w:rsidRDefault="008977B0" w:rsidP="00294173">
      <w:pPr>
        <w:pStyle w:val="ListParagraph"/>
        <w:numPr>
          <w:ilvl w:val="0"/>
          <w:numId w:val="1"/>
        </w:numPr>
        <w:spacing w:after="0"/>
        <w:rPr>
          <w:rStyle w:val="tgc"/>
          <w:rFonts w:ascii="Arial Narrow" w:hAnsi="Arial Narrow"/>
          <w:noProof/>
        </w:rPr>
      </w:pPr>
      <w:r w:rsidRPr="004956F5">
        <w:rPr>
          <w:rStyle w:val="tgc"/>
          <w:rFonts w:ascii="Arial Narrow" w:hAnsi="Arial Narrow" w:cs="Arial"/>
          <w:color w:val="222222"/>
          <w:lang w:val="en"/>
        </w:rPr>
        <w:t xml:space="preserve">Possible FHIM-based testing pilots </w:t>
      </w:r>
    </w:p>
    <w:p w14:paraId="782E72A7" w14:textId="77777777" w:rsidR="008977B0" w:rsidRPr="004956F5" w:rsidRDefault="008977B0" w:rsidP="00294173">
      <w:pPr>
        <w:pStyle w:val="ListParagraph"/>
        <w:numPr>
          <w:ilvl w:val="1"/>
          <w:numId w:val="1"/>
        </w:numPr>
        <w:spacing w:after="0"/>
        <w:rPr>
          <w:rStyle w:val="tgc"/>
          <w:rFonts w:ascii="Arial Narrow" w:hAnsi="Arial Narrow"/>
          <w:noProof/>
        </w:rPr>
      </w:pPr>
      <w:proofErr w:type="spellStart"/>
      <w:r w:rsidRPr="004956F5">
        <w:rPr>
          <w:rStyle w:val="tgc"/>
          <w:rFonts w:ascii="Arial Narrow" w:hAnsi="Arial Narrow" w:cs="Arial"/>
          <w:color w:val="222222"/>
          <w:lang w:val="en"/>
        </w:rPr>
        <w:t>SteveH</w:t>
      </w:r>
      <w:proofErr w:type="spellEnd"/>
      <w:r w:rsidRPr="004956F5">
        <w:rPr>
          <w:rStyle w:val="tgc"/>
          <w:rFonts w:ascii="Arial Narrow" w:hAnsi="Arial Narrow" w:cs="Arial"/>
          <w:color w:val="222222"/>
          <w:lang w:val="en"/>
        </w:rPr>
        <w:t xml:space="preserve"> contact Nancy Orvis on PAMPI &amp; Ken Rubin on TBD to do FHIM models and tools on a real application.</w:t>
      </w:r>
    </w:p>
    <w:p w14:paraId="28F17884" w14:textId="77777777" w:rsidR="008977B0" w:rsidRPr="004956F5" w:rsidRDefault="008977B0" w:rsidP="00294173">
      <w:pPr>
        <w:pStyle w:val="ListParagraph"/>
        <w:numPr>
          <w:ilvl w:val="1"/>
          <w:numId w:val="1"/>
        </w:numPr>
        <w:spacing w:after="0"/>
        <w:rPr>
          <w:rStyle w:val="tgc"/>
          <w:rFonts w:ascii="Arial Narrow" w:hAnsi="Arial Narrow"/>
          <w:noProof/>
        </w:rPr>
      </w:pPr>
      <w:r w:rsidRPr="004956F5">
        <w:rPr>
          <w:rStyle w:val="tgc"/>
          <w:rFonts w:ascii="Arial Narrow" w:hAnsi="Arial Narrow" w:cs="Arial"/>
          <w:color w:val="222222"/>
          <w:lang w:val="en"/>
        </w:rPr>
        <w:t>Skin and wound and provider directors as default.</w:t>
      </w:r>
    </w:p>
    <w:p w14:paraId="52A91F91" w14:textId="77777777" w:rsidR="008977B0" w:rsidRPr="004956F5" w:rsidRDefault="008977B0" w:rsidP="00294173">
      <w:pPr>
        <w:pStyle w:val="ListParagraph"/>
        <w:numPr>
          <w:ilvl w:val="0"/>
          <w:numId w:val="1"/>
        </w:numPr>
        <w:spacing w:after="0"/>
        <w:rPr>
          <w:rStyle w:val="tgc"/>
          <w:rFonts w:ascii="Arial Narrow" w:hAnsi="Arial Narrow"/>
          <w:noProof/>
        </w:rPr>
      </w:pPr>
      <w:r w:rsidRPr="004956F5">
        <w:rPr>
          <w:rStyle w:val="tgc"/>
          <w:rFonts w:ascii="Arial Narrow" w:hAnsi="Arial Narrow" w:cs="Arial"/>
          <w:color w:val="222222"/>
          <w:lang w:val="en"/>
        </w:rPr>
        <w:t>Transition planning (post 2019)</w:t>
      </w:r>
      <w:r w:rsidR="00951B8E" w:rsidRPr="004956F5">
        <w:rPr>
          <w:rStyle w:val="tgc"/>
          <w:rFonts w:ascii="Arial Narrow" w:hAnsi="Arial Narrow" w:cs="Arial"/>
          <w:color w:val="222222"/>
          <w:lang w:val="en"/>
        </w:rPr>
        <w:t xml:space="preserve"> limit to US Realm with Easy to use tooling</w:t>
      </w:r>
    </w:p>
    <w:p w14:paraId="3D2CDFAF" w14:textId="77777777" w:rsidR="008977B0" w:rsidRPr="004956F5" w:rsidRDefault="008977B0" w:rsidP="00294173">
      <w:pPr>
        <w:pStyle w:val="ListParagraph"/>
        <w:numPr>
          <w:ilvl w:val="1"/>
          <w:numId w:val="1"/>
        </w:numPr>
        <w:spacing w:after="0"/>
        <w:rPr>
          <w:rStyle w:val="tgc"/>
          <w:rFonts w:ascii="Arial Narrow" w:hAnsi="Arial Narrow"/>
          <w:noProof/>
        </w:rPr>
      </w:pPr>
      <w:r w:rsidRPr="004956F5">
        <w:rPr>
          <w:rStyle w:val="tgc"/>
          <w:rFonts w:ascii="Arial Narrow" w:hAnsi="Arial Narrow" w:cs="Arial"/>
          <w:color w:val="222222"/>
          <w:lang w:val="en"/>
        </w:rPr>
        <w:t>Who/where:</w:t>
      </w:r>
    </w:p>
    <w:p w14:paraId="7D8E0686" w14:textId="77777777" w:rsidR="008977B0" w:rsidRPr="004956F5" w:rsidRDefault="008977B0" w:rsidP="00294173">
      <w:pPr>
        <w:pStyle w:val="ListParagraph"/>
        <w:numPr>
          <w:ilvl w:val="2"/>
          <w:numId w:val="1"/>
        </w:numPr>
        <w:spacing w:after="0"/>
        <w:rPr>
          <w:rStyle w:val="tgc"/>
          <w:rFonts w:ascii="Arial Narrow" w:hAnsi="Arial Narrow"/>
          <w:noProof/>
        </w:rPr>
      </w:pPr>
      <w:r w:rsidRPr="004956F5">
        <w:rPr>
          <w:rStyle w:val="tgc"/>
          <w:rFonts w:ascii="Arial Narrow" w:hAnsi="Arial Narrow" w:cs="Arial"/>
          <w:color w:val="222222"/>
          <w:lang w:val="en"/>
        </w:rPr>
        <w:t>HHS</w:t>
      </w:r>
      <w:r w:rsidR="00E0213A" w:rsidRPr="004956F5">
        <w:rPr>
          <w:rStyle w:val="tgc"/>
          <w:rFonts w:ascii="Arial Narrow" w:hAnsi="Arial Narrow" w:cs="Arial"/>
          <w:color w:val="222222"/>
          <w:lang w:val="en"/>
        </w:rPr>
        <w:t>/CIO</w:t>
      </w:r>
    </w:p>
    <w:p w14:paraId="4C9D4D99" w14:textId="77777777" w:rsidR="008977B0" w:rsidRPr="004956F5" w:rsidRDefault="008977B0" w:rsidP="00294173">
      <w:pPr>
        <w:pStyle w:val="ListParagraph"/>
        <w:numPr>
          <w:ilvl w:val="2"/>
          <w:numId w:val="1"/>
        </w:numPr>
        <w:spacing w:after="0"/>
        <w:rPr>
          <w:rStyle w:val="tgc"/>
          <w:rFonts w:ascii="Arial Narrow" w:hAnsi="Arial Narrow"/>
          <w:noProof/>
        </w:rPr>
      </w:pPr>
      <w:r w:rsidRPr="004956F5">
        <w:rPr>
          <w:rStyle w:val="tgc"/>
          <w:rFonts w:ascii="Arial Narrow" w:hAnsi="Arial Narrow" w:cs="Arial"/>
          <w:color w:val="222222"/>
          <w:lang w:val="en"/>
        </w:rPr>
        <w:t>NLM</w:t>
      </w:r>
    </w:p>
    <w:p w14:paraId="49B6B76E" w14:textId="77777777" w:rsidR="008977B0" w:rsidRPr="004956F5" w:rsidRDefault="00E0213A" w:rsidP="00294173">
      <w:pPr>
        <w:pStyle w:val="ListParagraph"/>
        <w:numPr>
          <w:ilvl w:val="2"/>
          <w:numId w:val="1"/>
        </w:numPr>
        <w:spacing w:after="0"/>
        <w:rPr>
          <w:rStyle w:val="tgc"/>
          <w:rFonts w:ascii="Arial Narrow" w:hAnsi="Arial Narrow"/>
          <w:noProof/>
        </w:rPr>
      </w:pPr>
      <w:r w:rsidRPr="004956F5">
        <w:rPr>
          <w:rStyle w:val="tgc"/>
          <w:rFonts w:ascii="Arial Narrow" w:hAnsi="Arial Narrow" w:cs="Arial"/>
          <w:color w:val="222222"/>
          <w:lang w:val="en"/>
        </w:rPr>
        <w:t xml:space="preserve">IPO, </w:t>
      </w:r>
      <w:r w:rsidR="008977B0" w:rsidRPr="004956F5">
        <w:rPr>
          <w:rStyle w:val="tgc"/>
          <w:rFonts w:ascii="Arial Narrow" w:hAnsi="Arial Narrow" w:cs="Arial"/>
          <w:color w:val="222222"/>
          <w:lang w:val="en"/>
        </w:rPr>
        <w:t>DoD DHA</w:t>
      </w:r>
      <w:r w:rsidRPr="004956F5">
        <w:rPr>
          <w:rStyle w:val="tgc"/>
          <w:rFonts w:ascii="Arial Narrow" w:hAnsi="Arial Narrow" w:cs="Arial"/>
          <w:color w:val="222222"/>
          <w:lang w:val="en"/>
        </w:rPr>
        <w:t xml:space="preserve"> and/or VA</w:t>
      </w:r>
    </w:p>
    <w:p w14:paraId="01A7D06E" w14:textId="77777777" w:rsidR="00E0213A" w:rsidRPr="004956F5" w:rsidRDefault="00E0213A" w:rsidP="00294173">
      <w:pPr>
        <w:pStyle w:val="ListParagraph"/>
        <w:numPr>
          <w:ilvl w:val="2"/>
          <w:numId w:val="1"/>
        </w:numPr>
        <w:spacing w:after="0"/>
        <w:rPr>
          <w:rStyle w:val="tgc"/>
          <w:rFonts w:ascii="Arial Narrow" w:hAnsi="Arial Narrow"/>
          <w:noProof/>
        </w:rPr>
      </w:pPr>
      <w:r w:rsidRPr="004956F5">
        <w:rPr>
          <w:rStyle w:val="tgc"/>
          <w:rFonts w:ascii="Arial Narrow" w:hAnsi="Arial Narrow" w:cs="Arial"/>
          <w:color w:val="222222"/>
          <w:lang w:val="en"/>
        </w:rPr>
        <w:t>ONC (</w:t>
      </w:r>
      <w:r w:rsidRPr="004956F5">
        <w:rPr>
          <w:rStyle w:val="st1"/>
          <w:rFonts w:ascii="Arial Narrow" w:hAnsi="Arial Narrow" w:cs="Arial"/>
          <w:color w:val="545454"/>
          <w:lang w:val="en"/>
        </w:rPr>
        <w:t xml:space="preserve">Donald Rucker </w:t>
      </w:r>
      <w:r w:rsidRPr="004956F5">
        <w:rPr>
          <w:rStyle w:val="Emphasis"/>
          <w:rFonts w:ascii="Arial Narrow" w:hAnsi="Arial Narrow" w:cs="Arial"/>
          <w:b w:val="0"/>
          <w:color w:val="545454"/>
          <w:lang w:val="en"/>
        </w:rPr>
        <w:t>national coordinator</w:t>
      </w:r>
      <w:r w:rsidRPr="004956F5">
        <w:rPr>
          <w:rStyle w:val="Emphasis"/>
          <w:rFonts w:ascii="Arial Narrow" w:hAnsi="Arial Narrow" w:cs="Arial"/>
          <w:color w:val="545454"/>
          <w:lang w:val="en"/>
        </w:rPr>
        <w:t xml:space="preserve">, </w:t>
      </w:r>
      <w:r w:rsidRPr="004956F5">
        <w:rPr>
          <w:rStyle w:val="tgc"/>
          <w:rFonts w:ascii="Arial Narrow" w:hAnsi="Arial Narrow" w:cs="Arial"/>
          <w:color w:val="222222"/>
          <w:lang w:val="en"/>
        </w:rPr>
        <w:t xml:space="preserve">John </w:t>
      </w:r>
      <w:proofErr w:type="spellStart"/>
      <w:r w:rsidRPr="004956F5">
        <w:rPr>
          <w:rStyle w:val="tgc"/>
          <w:rFonts w:ascii="Arial Narrow" w:hAnsi="Arial Narrow" w:cs="Arial"/>
          <w:color w:val="222222"/>
          <w:lang w:val="en"/>
        </w:rPr>
        <w:t>Flemming</w:t>
      </w:r>
      <w:proofErr w:type="spellEnd"/>
      <w:r w:rsidRPr="004956F5">
        <w:rPr>
          <w:rStyle w:val="tgc"/>
          <w:rFonts w:ascii="Arial Narrow" w:hAnsi="Arial Narrow" w:cs="Arial"/>
          <w:color w:val="222222"/>
          <w:lang w:val="en"/>
        </w:rPr>
        <w:t>, asst. sec. for health IT reform</w:t>
      </w:r>
    </w:p>
    <w:p w14:paraId="1DF3BACB" w14:textId="77777777" w:rsidR="00E0213A" w:rsidRPr="004956F5" w:rsidRDefault="00E0213A" w:rsidP="00294173">
      <w:pPr>
        <w:pStyle w:val="ListParagraph"/>
        <w:numPr>
          <w:ilvl w:val="3"/>
          <w:numId w:val="1"/>
        </w:numPr>
        <w:spacing w:after="0"/>
        <w:rPr>
          <w:rStyle w:val="tgc"/>
          <w:rFonts w:ascii="Arial Narrow" w:hAnsi="Arial Narrow"/>
          <w:noProof/>
        </w:rPr>
      </w:pPr>
      <w:r w:rsidRPr="004956F5">
        <w:rPr>
          <w:rStyle w:val="tgc"/>
          <w:rFonts w:ascii="Arial Narrow" w:hAnsi="Arial Narrow"/>
          <w:noProof/>
        </w:rPr>
        <w:t xml:space="preserve">Coorporate interests vs. </w:t>
      </w:r>
      <w:r w:rsidRPr="004956F5">
        <w:rPr>
          <w:rStyle w:val="tgc"/>
          <w:rFonts w:ascii="Arial Narrow" w:hAnsi="Arial Narrow" w:cs="Arial"/>
          <w:color w:val="222222"/>
          <w:lang w:val="en"/>
        </w:rPr>
        <w:t>level of Federal direction</w:t>
      </w:r>
    </w:p>
    <w:p w14:paraId="2A51C561" w14:textId="77777777" w:rsidR="008977B0" w:rsidRPr="004956F5" w:rsidRDefault="008977B0" w:rsidP="00294173">
      <w:pPr>
        <w:pStyle w:val="ListParagraph"/>
        <w:numPr>
          <w:ilvl w:val="2"/>
          <w:numId w:val="1"/>
        </w:numPr>
        <w:spacing w:after="0"/>
        <w:rPr>
          <w:rStyle w:val="tgc"/>
          <w:rFonts w:ascii="Arial Narrow" w:hAnsi="Arial Narrow"/>
          <w:noProof/>
        </w:rPr>
      </w:pPr>
      <w:r w:rsidRPr="004956F5">
        <w:rPr>
          <w:rStyle w:val="tgc"/>
          <w:rFonts w:ascii="Arial Narrow" w:hAnsi="Arial Narrow" w:cs="Arial"/>
          <w:color w:val="222222"/>
          <w:lang w:val="en"/>
        </w:rPr>
        <w:t>NIST standards &amp; testing</w:t>
      </w:r>
    </w:p>
    <w:p w14:paraId="1E0DF218" w14:textId="77777777" w:rsidR="008977B0" w:rsidRPr="004956F5" w:rsidRDefault="00E0213A" w:rsidP="00294173">
      <w:pPr>
        <w:pStyle w:val="ListParagraph"/>
        <w:numPr>
          <w:ilvl w:val="2"/>
          <w:numId w:val="1"/>
        </w:numPr>
        <w:spacing w:after="0"/>
        <w:rPr>
          <w:rFonts w:ascii="Arial Narrow" w:hAnsi="Arial Narrow"/>
          <w:noProof/>
        </w:rPr>
      </w:pPr>
      <w:r w:rsidRPr="004956F5">
        <w:rPr>
          <w:rStyle w:val="tgc"/>
          <w:rFonts w:ascii="Arial Narrow" w:hAnsi="Arial Narrow" w:cs="Arial"/>
          <w:color w:val="222222"/>
          <w:lang w:val="en"/>
        </w:rPr>
        <w:t xml:space="preserve">Non-Government: </w:t>
      </w:r>
      <w:proofErr w:type="spellStart"/>
      <w:r w:rsidR="008977B0" w:rsidRPr="004956F5">
        <w:rPr>
          <w:rStyle w:val="tgc"/>
          <w:rFonts w:ascii="Arial Narrow" w:hAnsi="Arial Narrow" w:cs="Arial"/>
          <w:color w:val="222222"/>
          <w:lang w:val="en"/>
        </w:rPr>
        <w:t>OpenGroup</w:t>
      </w:r>
      <w:proofErr w:type="spellEnd"/>
      <w:r w:rsidRPr="004956F5">
        <w:rPr>
          <w:rStyle w:val="tgc"/>
          <w:rFonts w:ascii="Arial Narrow" w:hAnsi="Arial Narrow" w:cs="Arial"/>
          <w:color w:val="222222"/>
          <w:lang w:val="en"/>
        </w:rPr>
        <w:t xml:space="preserve">, </w:t>
      </w:r>
      <w:r w:rsidR="008977B0" w:rsidRPr="004956F5">
        <w:rPr>
          <w:rStyle w:val="tgc"/>
          <w:rFonts w:ascii="Arial Narrow" w:hAnsi="Arial Narrow" w:cs="Arial"/>
          <w:color w:val="222222"/>
          <w:lang w:val="en"/>
        </w:rPr>
        <w:t>HL7</w:t>
      </w:r>
      <w:r w:rsidRPr="004956F5">
        <w:rPr>
          <w:rStyle w:val="tgc"/>
          <w:rFonts w:ascii="Arial Narrow" w:hAnsi="Arial Narrow" w:cs="Arial"/>
          <w:color w:val="222222"/>
          <w:lang w:val="en"/>
        </w:rPr>
        <w:t xml:space="preserve"> (US Realm, FHIR US Core, C-CDA), </w:t>
      </w:r>
      <w:r w:rsidR="008977B0" w:rsidRPr="004956F5">
        <w:rPr>
          <w:rStyle w:val="tgc"/>
          <w:rFonts w:ascii="Arial Narrow" w:hAnsi="Arial Narrow" w:cs="Arial"/>
          <w:color w:val="222222"/>
          <w:lang w:val="en"/>
        </w:rPr>
        <w:t>OSEHRA-HSPC</w:t>
      </w:r>
    </w:p>
    <w:p w14:paraId="180D485E" w14:textId="77777777" w:rsidR="00B418D2" w:rsidRPr="004956F5" w:rsidRDefault="00951B8E" w:rsidP="00294173">
      <w:pPr>
        <w:pStyle w:val="ListParagraph"/>
        <w:numPr>
          <w:ilvl w:val="1"/>
          <w:numId w:val="1"/>
        </w:numPr>
        <w:spacing w:after="0"/>
        <w:rPr>
          <w:rStyle w:val="tgc"/>
          <w:rFonts w:cs="Arial"/>
          <w:color w:val="222222"/>
          <w:lang w:val="en"/>
        </w:rPr>
      </w:pPr>
      <w:r w:rsidRPr="004956F5">
        <w:rPr>
          <w:rStyle w:val="tgc"/>
          <w:rFonts w:cs="Arial"/>
          <w:b/>
          <w:color w:val="222222"/>
          <w:lang w:val="en"/>
        </w:rPr>
        <w:t>ACTION</w:t>
      </w:r>
      <w:r w:rsidRPr="004956F5">
        <w:rPr>
          <w:rStyle w:val="tgc"/>
          <w:rFonts w:cs="Arial"/>
          <w:color w:val="222222"/>
          <w:lang w:val="en"/>
        </w:rPr>
        <w:t>: message (elevator speech) from each of the above groups.</w:t>
      </w:r>
    </w:p>
    <w:p w14:paraId="509DFE79" w14:textId="77777777" w:rsidR="00951B8E" w:rsidRPr="004956F5" w:rsidRDefault="004F7A6C" w:rsidP="00294173">
      <w:pPr>
        <w:pStyle w:val="ListParagraph"/>
        <w:numPr>
          <w:ilvl w:val="2"/>
          <w:numId w:val="1"/>
        </w:numPr>
        <w:spacing w:after="0"/>
        <w:rPr>
          <w:rStyle w:val="tgc"/>
          <w:rFonts w:cs="Arial"/>
          <w:color w:val="222222"/>
          <w:lang w:val="en"/>
        </w:rPr>
      </w:pPr>
      <w:r w:rsidRPr="004956F5">
        <w:rPr>
          <w:rStyle w:val="tgc"/>
          <w:rFonts w:cs="Arial"/>
          <w:color w:val="222222"/>
          <w:lang w:val="en"/>
        </w:rPr>
        <w:t xml:space="preserve">Home, </w:t>
      </w:r>
      <w:r w:rsidR="007859EE" w:rsidRPr="004956F5">
        <w:rPr>
          <w:rStyle w:val="tgc"/>
          <w:rFonts w:cs="Arial"/>
          <w:color w:val="222222"/>
          <w:lang w:val="en"/>
        </w:rPr>
        <w:t xml:space="preserve">Proponent vs. sponsor, </w:t>
      </w:r>
      <w:r w:rsidR="00951B8E" w:rsidRPr="004956F5">
        <w:rPr>
          <w:rStyle w:val="tgc"/>
          <w:rFonts w:cs="Arial"/>
          <w:color w:val="222222"/>
          <w:lang w:val="en"/>
        </w:rPr>
        <w:t>Fiduciary vs. operational responsibility</w:t>
      </w:r>
    </w:p>
    <w:p w14:paraId="5838529E" w14:textId="77777777" w:rsidR="007859EE" w:rsidRPr="004956F5" w:rsidRDefault="007859EE" w:rsidP="00294173">
      <w:pPr>
        <w:pStyle w:val="ListParagraph"/>
        <w:numPr>
          <w:ilvl w:val="2"/>
          <w:numId w:val="1"/>
        </w:numPr>
        <w:spacing w:after="0"/>
        <w:rPr>
          <w:rStyle w:val="tgc"/>
          <w:rFonts w:cs="Arial"/>
          <w:color w:val="222222"/>
          <w:lang w:val="en"/>
        </w:rPr>
      </w:pPr>
      <w:r w:rsidRPr="004956F5">
        <w:rPr>
          <w:rStyle w:val="tgc"/>
          <w:rFonts w:cs="Arial"/>
          <w:color w:val="222222"/>
          <w:lang w:val="en"/>
        </w:rPr>
        <w:t>Issue: “FHIM has outgrown Federal agencies … industry</w:t>
      </w:r>
    </w:p>
    <w:p w14:paraId="03C653B7" w14:textId="77777777" w:rsidR="007859EE" w:rsidRPr="004956F5" w:rsidRDefault="004F7A6C" w:rsidP="00294173">
      <w:pPr>
        <w:pStyle w:val="ListParagraph"/>
        <w:numPr>
          <w:ilvl w:val="2"/>
          <w:numId w:val="1"/>
        </w:numPr>
        <w:spacing w:after="0"/>
        <w:rPr>
          <w:rStyle w:val="tgc"/>
          <w:rFonts w:cs="Arial"/>
          <w:color w:val="222222"/>
          <w:lang w:val="en"/>
        </w:rPr>
      </w:pPr>
      <w:r w:rsidRPr="004956F5">
        <w:rPr>
          <w:rStyle w:val="tgc"/>
          <w:rFonts w:cs="Arial"/>
          <w:color w:val="222222"/>
          <w:lang w:val="en"/>
        </w:rPr>
        <w:t xml:space="preserve">Approach: </w:t>
      </w:r>
      <w:r w:rsidR="007859EE" w:rsidRPr="004956F5">
        <w:rPr>
          <w:rStyle w:val="tgc"/>
          <w:rFonts w:cs="Arial"/>
          <w:color w:val="222222"/>
          <w:lang w:val="en"/>
        </w:rPr>
        <w:t>Build community of interest provide educational sessions</w:t>
      </w:r>
    </w:p>
    <w:p w14:paraId="6A863E90" w14:textId="77777777" w:rsidR="007859EE" w:rsidRPr="004956F5" w:rsidRDefault="007859EE" w:rsidP="00294173">
      <w:pPr>
        <w:pStyle w:val="ListParagraph"/>
        <w:numPr>
          <w:ilvl w:val="3"/>
          <w:numId w:val="1"/>
        </w:numPr>
        <w:spacing w:after="0"/>
        <w:rPr>
          <w:rStyle w:val="tgc"/>
          <w:rFonts w:cs="Arial"/>
          <w:color w:val="222222"/>
          <w:lang w:val="en"/>
        </w:rPr>
      </w:pPr>
      <w:r w:rsidRPr="004956F5">
        <w:rPr>
          <w:rStyle w:val="tgc"/>
          <w:rFonts w:cs="Arial"/>
          <w:color w:val="222222"/>
          <w:lang w:val="en"/>
        </w:rPr>
        <w:lastRenderedPageBreak/>
        <w:t>Web site with “why FHIM” use cases, ACTION: find existing use cases,</w:t>
      </w:r>
    </w:p>
    <w:p w14:paraId="3B1B0529" w14:textId="77777777" w:rsidR="007859EE" w:rsidRPr="004956F5" w:rsidRDefault="007859EE" w:rsidP="00294173">
      <w:pPr>
        <w:pStyle w:val="ListParagraph"/>
        <w:numPr>
          <w:ilvl w:val="2"/>
          <w:numId w:val="1"/>
        </w:numPr>
        <w:spacing w:after="0"/>
        <w:rPr>
          <w:rStyle w:val="tgc"/>
          <w:rFonts w:cs="Arial"/>
          <w:color w:val="222222"/>
          <w:lang w:val="en"/>
        </w:rPr>
      </w:pPr>
      <w:r w:rsidRPr="004956F5">
        <w:rPr>
          <w:rStyle w:val="tgc"/>
          <w:rFonts w:cs="Arial"/>
          <w:b/>
          <w:color w:val="222222"/>
          <w:lang w:val="en"/>
        </w:rPr>
        <w:t>Audience</w:t>
      </w:r>
      <w:r w:rsidRPr="004956F5">
        <w:rPr>
          <w:rStyle w:val="tgc"/>
          <w:rFonts w:cs="Arial"/>
          <w:color w:val="222222"/>
          <w:lang w:val="en"/>
        </w:rPr>
        <w:t>: clinicians, architects, analysts, implementers, decision makers?</w:t>
      </w:r>
    </w:p>
    <w:p w14:paraId="16A1D07C" w14:textId="77777777" w:rsidR="004F7A6C" w:rsidRPr="004956F5" w:rsidRDefault="00CD402B" w:rsidP="00294173">
      <w:pPr>
        <w:pStyle w:val="ListParagraph"/>
        <w:numPr>
          <w:ilvl w:val="2"/>
          <w:numId w:val="1"/>
        </w:numPr>
        <w:spacing w:after="0"/>
        <w:rPr>
          <w:rStyle w:val="tgc"/>
          <w:rFonts w:cs="Arial"/>
          <w:color w:val="222222"/>
          <w:lang w:val="en"/>
        </w:rPr>
      </w:pPr>
      <w:r w:rsidRPr="004956F5">
        <w:rPr>
          <w:rStyle w:val="tgc"/>
          <w:rFonts w:cs="Arial"/>
          <w:color w:val="222222"/>
          <w:lang w:val="en"/>
        </w:rPr>
        <w:t>FHIM 101 video</w:t>
      </w:r>
    </w:p>
    <w:p w14:paraId="58C7EFAD" w14:textId="77777777" w:rsidR="00B418D2" w:rsidRPr="004956F5" w:rsidRDefault="00695CA2" w:rsidP="00294173">
      <w:pPr>
        <w:pStyle w:val="ListParagraph"/>
        <w:numPr>
          <w:ilvl w:val="2"/>
          <w:numId w:val="1"/>
        </w:num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Gail:Samantha Mergenthaler, tech writer can help on FHIM writeups</w:t>
      </w:r>
    </w:p>
    <w:p w14:paraId="09429665" w14:textId="77777777" w:rsidR="002E718D" w:rsidRPr="004956F5" w:rsidRDefault="002E718D" w:rsidP="00294173">
      <w:pPr>
        <w:pStyle w:val="ListParagraph"/>
        <w:numPr>
          <w:ilvl w:val="2"/>
          <w:numId w:val="1"/>
        </w:num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 xml:space="preserve">Business case for FHIM </w:t>
      </w:r>
      <w:r w:rsidR="006D08D0" w:rsidRPr="004956F5">
        <w:rPr>
          <w:rFonts w:ascii="Arial Narrow" w:hAnsi="Arial Narrow"/>
          <w:noProof/>
        </w:rPr>
        <w:t>standard, Nancy support needed, VA???</w:t>
      </w:r>
    </w:p>
    <w:p w14:paraId="5A904C4C" w14:textId="77777777" w:rsidR="006D08D0" w:rsidRPr="004956F5" w:rsidRDefault="006D08D0" w:rsidP="00294173">
      <w:pPr>
        <w:pStyle w:val="ListParagraph"/>
        <w:numPr>
          <w:ilvl w:val="2"/>
          <w:numId w:val="1"/>
        </w:num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Communication Plan finding Home, projects, sponsors</w:t>
      </w:r>
    </w:p>
    <w:p w14:paraId="6CCBF4DF" w14:textId="77777777" w:rsidR="007E704A" w:rsidRPr="004956F5" w:rsidRDefault="00222950" w:rsidP="00294173">
      <w:pPr>
        <w:pStyle w:val="ListParagraph"/>
        <w:numPr>
          <w:ilvl w:val="1"/>
          <w:numId w:val="1"/>
        </w:numPr>
        <w:spacing w:after="0"/>
        <w:rPr>
          <w:rFonts w:ascii="Arial Narrow" w:hAnsi="Arial Narrow"/>
          <w:b/>
          <w:noProof/>
        </w:rPr>
      </w:pPr>
      <w:r w:rsidRPr="004956F5">
        <w:rPr>
          <w:rFonts w:ascii="Arial Narrow" w:hAnsi="Arial Narrow"/>
          <w:b/>
          <w:noProof/>
        </w:rPr>
        <w:t>Issues</w:t>
      </w:r>
    </w:p>
    <w:p w14:paraId="677DF31D" w14:textId="77777777" w:rsidR="00695CA2" w:rsidRPr="004956F5" w:rsidRDefault="00222950" w:rsidP="00294173">
      <w:pPr>
        <w:pStyle w:val="ListParagraph"/>
        <w:numPr>
          <w:ilvl w:val="2"/>
          <w:numId w:val="1"/>
        </w:num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b/>
          <w:noProof/>
        </w:rPr>
        <w:t>Galen</w:t>
      </w:r>
      <w:r w:rsidR="00695CA2" w:rsidRPr="004956F5">
        <w:rPr>
          <w:rFonts w:ascii="Arial Narrow" w:hAnsi="Arial Narrow"/>
          <w:noProof/>
        </w:rPr>
        <w:t>: Terminology Server URIs in FHIM?</w:t>
      </w:r>
      <w:r w:rsidR="007E704A" w:rsidRPr="004956F5">
        <w:rPr>
          <w:rFonts w:ascii="Arial Narrow" w:hAnsi="Arial Narrow"/>
          <w:noProof/>
        </w:rPr>
        <w:t xml:space="preserve"> Code generation model-bound (statically bound) vs run-time (dynamically bound) bindings? When do you resolve bindings? Rob: When do we change the spec? Is this up to the implementer?</w:t>
      </w:r>
    </w:p>
    <w:p w14:paraId="65E49326" w14:textId="77777777" w:rsidR="007E704A" w:rsidRPr="004956F5" w:rsidRDefault="007E704A" w:rsidP="00294173">
      <w:pPr>
        <w:pStyle w:val="ListParagraph"/>
        <w:numPr>
          <w:ilvl w:val="2"/>
          <w:numId w:val="1"/>
        </w:num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b/>
          <w:noProof/>
        </w:rPr>
        <w:t>Rob</w:t>
      </w:r>
      <w:r w:rsidRPr="004956F5">
        <w:rPr>
          <w:rFonts w:ascii="Arial Narrow" w:hAnsi="Arial Narrow"/>
          <w:noProof/>
        </w:rPr>
        <w:t xml:space="preserve">: FHIR is operational is its benefit. We need to make FHIM operational, where, there is an infrastructure to provide feedback. </w:t>
      </w:r>
    </w:p>
    <w:p w14:paraId="0CEDFD10" w14:textId="77777777" w:rsidR="007E704A" w:rsidRPr="004956F5" w:rsidRDefault="007E704A" w:rsidP="00294173">
      <w:pPr>
        <w:pStyle w:val="ListParagraph"/>
        <w:numPr>
          <w:ilvl w:val="2"/>
          <w:numId w:val="1"/>
        </w:num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b/>
          <w:noProof/>
        </w:rPr>
        <w:t>Galen</w:t>
      </w:r>
      <w:r w:rsidRPr="004956F5">
        <w:rPr>
          <w:rFonts w:ascii="Arial Narrow" w:hAnsi="Arial Narrow"/>
          <w:noProof/>
        </w:rPr>
        <w:t>: Connectathons don’t check value sets</w:t>
      </w:r>
    </w:p>
    <w:p w14:paraId="211203A4" w14:textId="77777777" w:rsidR="00222950" w:rsidRPr="004956F5" w:rsidRDefault="00222950" w:rsidP="00294173">
      <w:pPr>
        <w:pStyle w:val="ListParagraph"/>
        <w:numPr>
          <w:ilvl w:val="2"/>
          <w:numId w:val="1"/>
        </w:num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b/>
          <w:noProof/>
        </w:rPr>
        <w:t>Sean</w:t>
      </w:r>
      <w:r w:rsidRPr="004956F5">
        <w:rPr>
          <w:rFonts w:ascii="Arial Narrow" w:hAnsi="Arial Narrow"/>
          <w:noProof/>
        </w:rPr>
        <w:t xml:space="preserve">: bundled validation dropped from STU-3 spec. </w:t>
      </w:r>
    </w:p>
    <w:p w14:paraId="4B22603A" w14:textId="09948547" w:rsidR="00A942E1" w:rsidRPr="004956F5" w:rsidRDefault="00A942E1" w:rsidP="00294173">
      <w:pPr>
        <w:pStyle w:val="ListParagraph"/>
        <w:numPr>
          <w:ilvl w:val="2"/>
          <w:numId w:val="1"/>
        </w:num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b/>
          <w:noProof/>
        </w:rPr>
        <w:t>Rob</w:t>
      </w:r>
      <w:r w:rsidRPr="004956F5">
        <w:rPr>
          <w:rFonts w:ascii="Arial Narrow" w:hAnsi="Arial Narrow"/>
          <w:noProof/>
        </w:rPr>
        <w:t>: NLM FHIR API status</w:t>
      </w:r>
      <w:ins w:id="17" w:author="Robert McClure" w:date="2017-07-21T15:39:00Z">
        <w:r w:rsidR="00F97EFF">
          <w:rPr>
            <w:rFonts w:ascii="Arial Narrow" w:hAnsi="Arial Narrow"/>
            <w:noProof/>
          </w:rPr>
          <w:t xml:space="preserve"> – is live at </w:t>
        </w:r>
      </w:ins>
      <w:ins w:id="18" w:author="Robert McClure" w:date="2017-07-21T15:40:00Z">
        <w:r w:rsidR="004D03D1">
          <w:rPr>
            <w:rFonts w:ascii="Arial Narrow" w:hAnsi="Arial Narrow"/>
            <w:noProof/>
          </w:rPr>
          <w:t>https://cts.nlm.nih.gov/fhir/</w:t>
        </w:r>
      </w:ins>
      <w:bookmarkStart w:id="19" w:name="_GoBack"/>
      <w:bookmarkEnd w:id="19"/>
    </w:p>
    <w:p w14:paraId="00D26D03" w14:textId="77777777" w:rsidR="00951B8E" w:rsidRPr="00F60CDC" w:rsidRDefault="00951B8E" w:rsidP="00294173">
      <w:pPr>
        <w:spacing w:after="0"/>
        <w:rPr>
          <w:rFonts w:ascii="Arial Narrow" w:hAnsi="Arial Narrow"/>
          <w:noProof/>
        </w:rPr>
      </w:pPr>
    </w:p>
    <w:p w14:paraId="23ACBAB3" w14:textId="77777777" w:rsidR="004042FF" w:rsidRDefault="004042FF" w:rsidP="00294173">
      <w:pPr>
        <w:spacing w:after="0"/>
        <w:rPr>
          <w:rFonts w:ascii="Arial Narrow" w:hAnsi="Arial Narrow"/>
        </w:rPr>
      </w:pPr>
    </w:p>
    <w:p w14:paraId="348317C2" w14:textId="77777777" w:rsidR="002E7D39" w:rsidRDefault="002E7D39" w:rsidP="00294173">
      <w:pPr>
        <w:spacing w:after="0"/>
        <w:rPr>
          <w:b/>
        </w:rPr>
      </w:pPr>
      <w:r>
        <w:rPr>
          <w:b/>
        </w:rPr>
        <w:br w:type="page"/>
      </w:r>
    </w:p>
    <w:p w14:paraId="24332B55" w14:textId="77777777" w:rsidR="00812CEC" w:rsidRDefault="00812CEC" w:rsidP="00294173">
      <w:pPr>
        <w:spacing w:after="0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lastRenderedPageBreak/>
        <w:t>From:</w:t>
      </w:r>
      <w:r>
        <w:rPr>
          <w:rFonts w:ascii="Tahoma" w:eastAsia="Times New Roman" w:hAnsi="Tahoma" w:cs="Tahoma"/>
          <w:sz w:val="20"/>
          <w:szCs w:val="20"/>
        </w:rPr>
        <w:t xml:space="preserve"> Jay Lyle [mailto:jay.lyle@jpsys.com] 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Sent:</w:t>
      </w:r>
      <w:r>
        <w:rPr>
          <w:rFonts w:ascii="Tahoma" w:eastAsia="Times New Roman" w:hAnsi="Tahoma" w:cs="Tahoma"/>
          <w:sz w:val="20"/>
          <w:szCs w:val="20"/>
        </w:rPr>
        <w:t xml:space="preserve"> Wednesday, June 14, 2017 4:48 PM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To:</w:t>
      </w:r>
      <w:r>
        <w:rPr>
          <w:rFonts w:ascii="Tahoma" w:eastAsia="Times New Roman" w:hAnsi="Tahoma" w:cs="Tahoma"/>
          <w:sz w:val="20"/>
          <w:szCs w:val="20"/>
        </w:rPr>
        <w:t xml:space="preserve"> 'Stephen </w:t>
      </w:r>
      <w:proofErr w:type="spellStart"/>
      <w:r>
        <w:rPr>
          <w:rFonts w:ascii="Tahoma" w:eastAsia="Times New Roman" w:hAnsi="Tahoma" w:cs="Tahoma"/>
          <w:sz w:val="20"/>
          <w:szCs w:val="20"/>
        </w:rPr>
        <w:t>Hufnagel</w:t>
      </w:r>
      <w:proofErr w:type="spellEnd"/>
      <w:r>
        <w:rPr>
          <w:rFonts w:ascii="Tahoma" w:eastAsia="Times New Roman" w:hAnsi="Tahoma" w:cs="Tahoma"/>
          <w:sz w:val="20"/>
          <w:szCs w:val="20"/>
        </w:rPr>
        <w:t>'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Cc:</w:t>
      </w:r>
      <w:r>
        <w:rPr>
          <w:rFonts w:ascii="Tahoma" w:eastAsia="Times New Roman" w:hAnsi="Tahoma" w:cs="Tahoma"/>
          <w:sz w:val="20"/>
          <w:szCs w:val="20"/>
        </w:rPr>
        <w:t xml:space="preserve"> Steve Wagner; Galen </w:t>
      </w:r>
      <w:proofErr w:type="spellStart"/>
      <w:r>
        <w:rPr>
          <w:rFonts w:ascii="Tahoma" w:eastAsia="Times New Roman" w:hAnsi="Tahoma" w:cs="Tahoma"/>
          <w:sz w:val="20"/>
          <w:szCs w:val="20"/>
        </w:rPr>
        <w:t>Mulrooney</w:t>
      </w:r>
      <w:proofErr w:type="spellEnd"/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Subject: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</w:rPr>
        <w:t>comm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plan initial outline</w:t>
      </w:r>
    </w:p>
    <w:p w14:paraId="5A122066" w14:textId="77777777" w:rsidR="00812CEC" w:rsidRDefault="00812CEC" w:rsidP="00294173">
      <w:pPr>
        <w:spacing w:after="0"/>
        <w:jc w:val="center"/>
        <w:rPr>
          <w:b/>
        </w:rPr>
      </w:pPr>
    </w:p>
    <w:p w14:paraId="0471DA50" w14:textId="77777777" w:rsidR="002E7D39" w:rsidRPr="00812CEC" w:rsidRDefault="002E7D39" w:rsidP="00294173">
      <w:pPr>
        <w:spacing w:after="0"/>
        <w:jc w:val="center"/>
        <w:rPr>
          <w:b/>
          <w:sz w:val="32"/>
        </w:rPr>
      </w:pPr>
      <w:r w:rsidRPr="00812CEC">
        <w:rPr>
          <w:b/>
          <w:sz w:val="32"/>
        </w:rPr>
        <w:t>FHIM Communication Plan 0.1 [Jay Lyle]</w:t>
      </w:r>
    </w:p>
    <w:p w14:paraId="1ED0E46A" w14:textId="77777777" w:rsidR="002E7D39" w:rsidRPr="00D92C6B" w:rsidRDefault="002E7D39" w:rsidP="00294173">
      <w:pPr>
        <w:spacing w:after="0"/>
        <w:rPr>
          <w:b/>
        </w:rPr>
      </w:pPr>
      <w:r w:rsidRPr="00D92C6B">
        <w:rPr>
          <w:b/>
        </w:rPr>
        <w:t>Goals</w:t>
      </w:r>
    </w:p>
    <w:p w14:paraId="4ED77692" w14:textId="77777777" w:rsidR="002E7D39" w:rsidRDefault="002E7D39" w:rsidP="00294173">
      <w:pPr>
        <w:pStyle w:val="ListParagraph"/>
        <w:numPr>
          <w:ilvl w:val="0"/>
          <w:numId w:val="4"/>
        </w:numPr>
        <w:spacing w:after="0"/>
      </w:pPr>
      <w:r>
        <w:t>Identify an organizational home</w:t>
      </w:r>
    </w:p>
    <w:p w14:paraId="3AECA47E" w14:textId="77777777" w:rsidR="002E7D39" w:rsidRDefault="002E7D39" w:rsidP="00294173">
      <w:pPr>
        <w:pStyle w:val="ListParagraph"/>
        <w:numPr>
          <w:ilvl w:val="0"/>
          <w:numId w:val="4"/>
        </w:numPr>
        <w:spacing w:after="0"/>
      </w:pPr>
      <w:r>
        <w:t>Identify projects with sponsors</w:t>
      </w:r>
    </w:p>
    <w:p w14:paraId="236F4D5E" w14:textId="77777777" w:rsidR="002E7D39" w:rsidRDefault="002E7D39" w:rsidP="00294173">
      <w:pPr>
        <w:pStyle w:val="ListParagraph"/>
        <w:numPr>
          <w:ilvl w:val="0"/>
          <w:numId w:val="4"/>
        </w:numPr>
        <w:spacing w:after="0"/>
      </w:pPr>
      <w:r>
        <w:t xml:space="preserve">Promote FHIM adoption </w:t>
      </w:r>
    </w:p>
    <w:p w14:paraId="7FF7CF95" w14:textId="77777777" w:rsidR="002E7D39" w:rsidRDefault="002E7D39" w:rsidP="00294173">
      <w:pPr>
        <w:pStyle w:val="ListParagraph"/>
        <w:numPr>
          <w:ilvl w:val="0"/>
          <w:numId w:val="4"/>
        </w:numPr>
        <w:spacing w:after="0"/>
      </w:pPr>
      <w:r>
        <w:t>Secure service enhancements from NLM</w:t>
      </w:r>
    </w:p>
    <w:p w14:paraId="60E38F6C" w14:textId="77777777" w:rsidR="002E7D39" w:rsidRPr="00D92C6B" w:rsidRDefault="002E7D39" w:rsidP="00294173">
      <w:pPr>
        <w:spacing w:after="0"/>
        <w:rPr>
          <w:b/>
        </w:rPr>
      </w:pPr>
      <w:r w:rsidRPr="00D92C6B">
        <w:rPr>
          <w:b/>
        </w:rPr>
        <w:t>Targets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990"/>
        <w:gridCol w:w="990"/>
        <w:gridCol w:w="1080"/>
        <w:gridCol w:w="1165"/>
      </w:tblGrid>
      <w:tr w:rsidR="002E7D39" w14:paraId="4050A322" w14:textId="77777777" w:rsidTr="00110A75">
        <w:tc>
          <w:tcPr>
            <w:tcW w:w="5125" w:type="dxa"/>
            <w:shd w:val="clear" w:color="auto" w:fill="D9D9D9" w:themeFill="background1" w:themeFillShade="D9"/>
          </w:tcPr>
          <w:p w14:paraId="15020BA9" w14:textId="77777777" w:rsidR="002E7D39" w:rsidRPr="00E32496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  <w:rPr>
                <w:b/>
              </w:rPr>
            </w:pPr>
            <w:r w:rsidRPr="00E32496">
              <w:rPr>
                <w:b/>
              </w:rPr>
              <w:t>Target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A861BAE" w14:textId="77777777" w:rsidR="002E7D39" w:rsidRPr="00E32496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  <w:rPr>
                <w:b/>
              </w:rPr>
            </w:pPr>
            <w:r w:rsidRPr="00E32496">
              <w:rPr>
                <w:b/>
              </w:rPr>
              <w:t>Home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55E0880C" w14:textId="77777777" w:rsidR="002E7D39" w:rsidRPr="00E32496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  <w:rPr>
                <w:b/>
              </w:rPr>
            </w:pPr>
            <w:r w:rsidRPr="00E32496">
              <w:rPr>
                <w:b/>
              </w:rPr>
              <w:t>Project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1D02A26" w14:textId="77777777" w:rsidR="002E7D39" w:rsidRPr="00E32496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  <w:rPr>
                <w:b/>
              </w:rPr>
            </w:pPr>
            <w:r w:rsidRPr="00E32496">
              <w:rPr>
                <w:b/>
              </w:rPr>
              <w:t>Adopter</w:t>
            </w:r>
          </w:p>
        </w:tc>
        <w:tc>
          <w:tcPr>
            <w:tcW w:w="1165" w:type="dxa"/>
            <w:shd w:val="clear" w:color="auto" w:fill="D9D9D9" w:themeFill="background1" w:themeFillShade="D9"/>
          </w:tcPr>
          <w:p w14:paraId="49EDBBF6" w14:textId="77777777" w:rsidR="002E7D39" w:rsidRPr="00E32496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  <w:rPr>
                <w:b/>
              </w:rPr>
            </w:pPr>
            <w:r w:rsidRPr="00E32496">
              <w:rPr>
                <w:b/>
              </w:rPr>
              <w:t>Influencer</w:t>
            </w:r>
          </w:p>
        </w:tc>
      </w:tr>
      <w:tr w:rsidR="002E7D39" w14:paraId="59F48D16" w14:textId="77777777" w:rsidTr="00110A75">
        <w:tc>
          <w:tcPr>
            <w:tcW w:w="5125" w:type="dxa"/>
          </w:tcPr>
          <w:p w14:paraId="708F363A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  <w:r>
              <w:t>HHS CIO</w:t>
            </w:r>
          </w:p>
        </w:tc>
        <w:tc>
          <w:tcPr>
            <w:tcW w:w="990" w:type="dxa"/>
          </w:tcPr>
          <w:p w14:paraId="412037F8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</w:p>
        </w:tc>
        <w:tc>
          <w:tcPr>
            <w:tcW w:w="990" w:type="dxa"/>
          </w:tcPr>
          <w:p w14:paraId="0C100A53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</w:p>
        </w:tc>
        <w:tc>
          <w:tcPr>
            <w:tcW w:w="1080" w:type="dxa"/>
          </w:tcPr>
          <w:p w14:paraId="5E68D4D6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</w:p>
        </w:tc>
        <w:tc>
          <w:tcPr>
            <w:tcW w:w="1165" w:type="dxa"/>
          </w:tcPr>
          <w:p w14:paraId="76BA08E7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</w:p>
        </w:tc>
      </w:tr>
      <w:tr w:rsidR="002E7D39" w14:paraId="3A521FA3" w14:textId="77777777" w:rsidTr="00110A75">
        <w:tc>
          <w:tcPr>
            <w:tcW w:w="5125" w:type="dxa"/>
          </w:tcPr>
          <w:p w14:paraId="15D578E9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  <w:r>
              <w:t>NLM</w:t>
            </w:r>
          </w:p>
        </w:tc>
        <w:tc>
          <w:tcPr>
            <w:tcW w:w="990" w:type="dxa"/>
          </w:tcPr>
          <w:p w14:paraId="398C360C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</w:p>
        </w:tc>
        <w:tc>
          <w:tcPr>
            <w:tcW w:w="990" w:type="dxa"/>
          </w:tcPr>
          <w:p w14:paraId="53023510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</w:p>
        </w:tc>
        <w:tc>
          <w:tcPr>
            <w:tcW w:w="1080" w:type="dxa"/>
          </w:tcPr>
          <w:p w14:paraId="16BA8453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</w:p>
        </w:tc>
        <w:tc>
          <w:tcPr>
            <w:tcW w:w="1165" w:type="dxa"/>
          </w:tcPr>
          <w:p w14:paraId="0C733202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</w:p>
        </w:tc>
      </w:tr>
      <w:tr w:rsidR="002E7D39" w14:paraId="32B9918C" w14:textId="77777777" w:rsidTr="00110A75">
        <w:tc>
          <w:tcPr>
            <w:tcW w:w="5125" w:type="dxa"/>
          </w:tcPr>
          <w:p w14:paraId="7B9490CB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  <w:r>
              <w:t>ONC</w:t>
            </w:r>
          </w:p>
        </w:tc>
        <w:tc>
          <w:tcPr>
            <w:tcW w:w="990" w:type="dxa"/>
          </w:tcPr>
          <w:p w14:paraId="0D83C11F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</w:p>
        </w:tc>
        <w:tc>
          <w:tcPr>
            <w:tcW w:w="990" w:type="dxa"/>
          </w:tcPr>
          <w:p w14:paraId="12948207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</w:p>
        </w:tc>
        <w:tc>
          <w:tcPr>
            <w:tcW w:w="1080" w:type="dxa"/>
          </w:tcPr>
          <w:p w14:paraId="664D101F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</w:p>
        </w:tc>
        <w:tc>
          <w:tcPr>
            <w:tcW w:w="1165" w:type="dxa"/>
          </w:tcPr>
          <w:p w14:paraId="35705D57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</w:p>
        </w:tc>
      </w:tr>
      <w:tr w:rsidR="002E7D39" w14:paraId="3F7871D2" w14:textId="77777777" w:rsidTr="00110A75">
        <w:tc>
          <w:tcPr>
            <w:tcW w:w="5125" w:type="dxa"/>
          </w:tcPr>
          <w:p w14:paraId="14117184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  <w:r>
              <w:t>IPO</w:t>
            </w:r>
          </w:p>
        </w:tc>
        <w:tc>
          <w:tcPr>
            <w:tcW w:w="990" w:type="dxa"/>
          </w:tcPr>
          <w:p w14:paraId="7C3C9DA1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</w:p>
        </w:tc>
        <w:tc>
          <w:tcPr>
            <w:tcW w:w="990" w:type="dxa"/>
          </w:tcPr>
          <w:p w14:paraId="3C783109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</w:p>
        </w:tc>
        <w:tc>
          <w:tcPr>
            <w:tcW w:w="1080" w:type="dxa"/>
          </w:tcPr>
          <w:p w14:paraId="69FDF05F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</w:p>
        </w:tc>
        <w:tc>
          <w:tcPr>
            <w:tcW w:w="1165" w:type="dxa"/>
          </w:tcPr>
          <w:p w14:paraId="4DFB5F00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</w:p>
        </w:tc>
      </w:tr>
      <w:tr w:rsidR="002E7D39" w14:paraId="5867F47D" w14:textId="77777777" w:rsidTr="00110A75">
        <w:tc>
          <w:tcPr>
            <w:tcW w:w="5125" w:type="dxa"/>
          </w:tcPr>
          <w:p w14:paraId="0AB35192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  <w:r>
              <w:t>NIST</w:t>
            </w:r>
          </w:p>
        </w:tc>
        <w:tc>
          <w:tcPr>
            <w:tcW w:w="990" w:type="dxa"/>
          </w:tcPr>
          <w:p w14:paraId="1C4CFE12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</w:p>
        </w:tc>
        <w:tc>
          <w:tcPr>
            <w:tcW w:w="990" w:type="dxa"/>
          </w:tcPr>
          <w:p w14:paraId="50BBBC93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</w:p>
        </w:tc>
        <w:tc>
          <w:tcPr>
            <w:tcW w:w="1080" w:type="dxa"/>
          </w:tcPr>
          <w:p w14:paraId="4D3E2A8B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</w:p>
        </w:tc>
        <w:tc>
          <w:tcPr>
            <w:tcW w:w="1165" w:type="dxa"/>
          </w:tcPr>
          <w:p w14:paraId="64F2F9D9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</w:p>
        </w:tc>
      </w:tr>
      <w:tr w:rsidR="002E7D39" w14:paraId="47CF37B2" w14:textId="77777777" w:rsidTr="00110A75">
        <w:tc>
          <w:tcPr>
            <w:tcW w:w="5125" w:type="dxa"/>
          </w:tcPr>
          <w:p w14:paraId="271B4683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  <w:r>
              <w:t>HL7</w:t>
            </w:r>
          </w:p>
        </w:tc>
        <w:tc>
          <w:tcPr>
            <w:tcW w:w="990" w:type="dxa"/>
          </w:tcPr>
          <w:p w14:paraId="5C6CE708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</w:p>
        </w:tc>
        <w:tc>
          <w:tcPr>
            <w:tcW w:w="990" w:type="dxa"/>
          </w:tcPr>
          <w:p w14:paraId="58E7F6C5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</w:p>
        </w:tc>
        <w:tc>
          <w:tcPr>
            <w:tcW w:w="1080" w:type="dxa"/>
          </w:tcPr>
          <w:p w14:paraId="55F2CDBD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</w:p>
        </w:tc>
        <w:tc>
          <w:tcPr>
            <w:tcW w:w="1165" w:type="dxa"/>
          </w:tcPr>
          <w:p w14:paraId="5ECBB442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</w:p>
        </w:tc>
      </w:tr>
      <w:tr w:rsidR="002E7D39" w14:paraId="7F13A2F5" w14:textId="77777777" w:rsidTr="00110A75">
        <w:tc>
          <w:tcPr>
            <w:tcW w:w="5125" w:type="dxa"/>
          </w:tcPr>
          <w:p w14:paraId="73987AD5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  <w:r>
              <w:t>HSPC</w:t>
            </w:r>
          </w:p>
        </w:tc>
        <w:tc>
          <w:tcPr>
            <w:tcW w:w="990" w:type="dxa"/>
          </w:tcPr>
          <w:p w14:paraId="3BAD2F0C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</w:p>
        </w:tc>
        <w:tc>
          <w:tcPr>
            <w:tcW w:w="990" w:type="dxa"/>
          </w:tcPr>
          <w:p w14:paraId="7DF2A7F6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</w:p>
        </w:tc>
        <w:tc>
          <w:tcPr>
            <w:tcW w:w="1080" w:type="dxa"/>
          </w:tcPr>
          <w:p w14:paraId="612288F1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</w:p>
        </w:tc>
        <w:tc>
          <w:tcPr>
            <w:tcW w:w="1165" w:type="dxa"/>
          </w:tcPr>
          <w:p w14:paraId="04EC7A11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</w:p>
        </w:tc>
      </w:tr>
      <w:tr w:rsidR="002E7D39" w14:paraId="51340C79" w14:textId="77777777" w:rsidTr="00110A75">
        <w:tc>
          <w:tcPr>
            <w:tcW w:w="5125" w:type="dxa"/>
          </w:tcPr>
          <w:p w14:paraId="2F5F8778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  <w:r>
              <w:t>The Open Group</w:t>
            </w:r>
          </w:p>
        </w:tc>
        <w:tc>
          <w:tcPr>
            <w:tcW w:w="990" w:type="dxa"/>
          </w:tcPr>
          <w:p w14:paraId="7EDCC0CF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</w:p>
        </w:tc>
        <w:tc>
          <w:tcPr>
            <w:tcW w:w="990" w:type="dxa"/>
          </w:tcPr>
          <w:p w14:paraId="75DDCA92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</w:p>
        </w:tc>
        <w:tc>
          <w:tcPr>
            <w:tcW w:w="1080" w:type="dxa"/>
          </w:tcPr>
          <w:p w14:paraId="58B1292A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</w:p>
        </w:tc>
        <w:tc>
          <w:tcPr>
            <w:tcW w:w="1165" w:type="dxa"/>
          </w:tcPr>
          <w:p w14:paraId="1F852047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</w:p>
        </w:tc>
      </w:tr>
      <w:tr w:rsidR="002E7D39" w14:paraId="5597A9B2" w14:textId="77777777" w:rsidTr="00110A75">
        <w:tc>
          <w:tcPr>
            <w:tcW w:w="5125" w:type="dxa"/>
          </w:tcPr>
          <w:p w14:paraId="54CF5F23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  <w:r>
              <w:t>[</w:t>
            </w:r>
            <w:proofErr w:type="spellStart"/>
            <w:r>
              <w:t>OpDivs</w:t>
            </w:r>
            <w:proofErr w:type="spellEnd"/>
            <w:r>
              <w:t>]</w:t>
            </w:r>
          </w:p>
        </w:tc>
        <w:tc>
          <w:tcPr>
            <w:tcW w:w="990" w:type="dxa"/>
          </w:tcPr>
          <w:p w14:paraId="3281B21C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</w:p>
        </w:tc>
        <w:tc>
          <w:tcPr>
            <w:tcW w:w="990" w:type="dxa"/>
          </w:tcPr>
          <w:p w14:paraId="349AA155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</w:p>
        </w:tc>
        <w:tc>
          <w:tcPr>
            <w:tcW w:w="1080" w:type="dxa"/>
          </w:tcPr>
          <w:p w14:paraId="2B2C0675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</w:p>
        </w:tc>
        <w:tc>
          <w:tcPr>
            <w:tcW w:w="1165" w:type="dxa"/>
          </w:tcPr>
          <w:p w14:paraId="53008268" w14:textId="77777777" w:rsidR="002E7D39" w:rsidRDefault="002E7D39" w:rsidP="0029417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</w:pPr>
          </w:p>
        </w:tc>
      </w:tr>
    </w:tbl>
    <w:p w14:paraId="3655EA4E" w14:textId="77777777" w:rsidR="002E7D39" w:rsidRDefault="002E7D39" w:rsidP="002941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40"/>
        </w:tabs>
        <w:spacing w:after="0"/>
      </w:pPr>
    </w:p>
    <w:p w14:paraId="190A879B" w14:textId="77777777" w:rsidR="002E7D39" w:rsidRPr="00D92C6B" w:rsidRDefault="002E7D39" w:rsidP="00294173">
      <w:pPr>
        <w:spacing w:after="0"/>
        <w:rPr>
          <w:b/>
        </w:rPr>
      </w:pPr>
      <w:r w:rsidRPr="00D92C6B">
        <w:rPr>
          <w:b/>
        </w:rPr>
        <w:t>Message</w:t>
      </w:r>
      <w:r>
        <w:rPr>
          <w:b/>
        </w:rPr>
        <w:t>s</w:t>
      </w:r>
    </w:p>
    <w:p w14:paraId="440113E9" w14:textId="77777777" w:rsidR="002E7D39" w:rsidRDefault="002E7D39" w:rsidP="00294173">
      <w:pPr>
        <w:pStyle w:val="ListParagraph"/>
        <w:numPr>
          <w:ilvl w:val="0"/>
          <w:numId w:val="5"/>
        </w:numPr>
        <w:spacing w:after="0"/>
      </w:pPr>
      <w:r>
        <w:t>Single place to ensure elements are harmonized so you don’t have to harmonize strategic elements in every inter-organizational project you do.</w:t>
      </w:r>
    </w:p>
    <w:p w14:paraId="786599DF" w14:textId="77777777" w:rsidR="002E7D39" w:rsidRDefault="002E7D39" w:rsidP="00294173">
      <w:pPr>
        <w:pStyle w:val="ListParagraph"/>
        <w:numPr>
          <w:ilvl w:val="1"/>
          <w:numId w:val="5"/>
        </w:numPr>
        <w:spacing w:after="0"/>
      </w:pPr>
      <w:r>
        <w:t>Assumes they care about interoperability</w:t>
      </w:r>
    </w:p>
    <w:p w14:paraId="6CCD041C" w14:textId="77777777" w:rsidR="002E7D39" w:rsidRDefault="002E7D39" w:rsidP="00294173">
      <w:pPr>
        <w:pStyle w:val="ListParagraph"/>
        <w:numPr>
          <w:ilvl w:val="0"/>
          <w:numId w:val="5"/>
        </w:numPr>
        <w:spacing w:after="0"/>
      </w:pPr>
      <w:r>
        <w:t>Tool set that generates FHIR profiles based on harmonized US realm elements and CIMI clinical specifications</w:t>
      </w:r>
    </w:p>
    <w:p w14:paraId="10238901" w14:textId="77777777" w:rsidR="002E7D39" w:rsidRDefault="002E7D39" w:rsidP="00294173">
      <w:pPr>
        <w:pStyle w:val="ListParagraph"/>
        <w:numPr>
          <w:ilvl w:val="1"/>
          <w:numId w:val="5"/>
        </w:numPr>
        <w:spacing w:after="0"/>
      </w:pPr>
      <w:r>
        <w:t>Assumes they aren’t paid to develop divergent profiles</w:t>
      </w:r>
    </w:p>
    <w:p w14:paraId="3E4BB551" w14:textId="77777777" w:rsidR="002E7D39" w:rsidRDefault="002E7D39" w:rsidP="00294173">
      <w:pPr>
        <w:pStyle w:val="ListParagraph"/>
        <w:numPr>
          <w:ilvl w:val="0"/>
          <w:numId w:val="5"/>
        </w:numPr>
        <w:spacing w:after="0"/>
      </w:pPr>
      <w:r>
        <w:t>. . .</w:t>
      </w:r>
    </w:p>
    <w:p w14:paraId="7977C8FA" w14:textId="77777777" w:rsidR="002E7D39" w:rsidRDefault="002E7D39" w:rsidP="00294173">
      <w:pPr>
        <w:pStyle w:val="ListParagraph"/>
        <w:spacing w:after="0"/>
      </w:pPr>
    </w:p>
    <w:p w14:paraId="036615E3" w14:textId="77777777" w:rsidR="002E7D39" w:rsidRPr="00D92C6B" w:rsidRDefault="002E7D39" w:rsidP="00294173">
      <w:pPr>
        <w:spacing w:after="0"/>
        <w:rPr>
          <w:b/>
        </w:rPr>
      </w:pPr>
      <w:r w:rsidRPr="00D92C6B">
        <w:rPr>
          <w:b/>
        </w:rPr>
        <w:t>Channels</w:t>
      </w:r>
    </w:p>
    <w:p w14:paraId="7E624AB3" w14:textId="77777777" w:rsidR="002E7D39" w:rsidRDefault="002E7D39" w:rsidP="00294173">
      <w:pPr>
        <w:spacing w:after="0"/>
      </w:pPr>
      <w:r>
        <w:t>FHA newsletter</w:t>
      </w:r>
    </w:p>
    <w:p w14:paraId="1BD8BFCC" w14:textId="77777777" w:rsidR="002E7D39" w:rsidRDefault="002E7D39" w:rsidP="00294173">
      <w:pPr>
        <w:spacing w:after="0"/>
      </w:pPr>
      <w:r>
        <w:t>ONC newsletter</w:t>
      </w:r>
    </w:p>
    <w:p w14:paraId="6542B7DE" w14:textId="77777777" w:rsidR="002E7D39" w:rsidRDefault="002E7D39" w:rsidP="00294173">
      <w:pPr>
        <w:spacing w:after="0"/>
      </w:pPr>
      <w:r>
        <w:t>Twitter</w:t>
      </w:r>
    </w:p>
    <w:p w14:paraId="4B94B9C8" w14:textId="77777777" w:rsidR="002E7D39" w:rsidRDefault="002E7D39" w:rsidP="00294173">
      <w:pPr>
        <w:spacing w:after="0"/>
      </w:pPr>
      <w:r>
        <w:t>LinkedIn</w:t>
      </w:r>
    </w:p>
    <w:p w14:paraId="23A80A58" w14:textId="77777777" w:rsidR="002E7D39" w:rsidRDefault="002E7D39" w:rsidP="00294173">
      <w:pPr>
        <w:spacing w:after="0"/>
      </w:pPr>
    </w:p>
    <w:p w14:paraId="00A19FE6" w14:textId="77777777" w:rsidR="002E7D39" w:rsidRPr="00D92C6B" w:rsidRDefault="002E7D39" w:rsidP="00294173">
      <w:pPr>
        <w:spacing w:after="0"/>
        <w:rPr>
          <w:b/>
        </w:rPr>
      </w:pPr>
      <w:r w:rsidRPr="00D92C6B">
        <w:rPr>
          <w:b/>
        </w:rPr>
        <w:t>Communications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"/>
        <w:gridCol w:w="3439"/>
        <w:gridCol w:w="878"/>
        <w:gridCol w:w="1115"/>
        <w:gridCol w:w="1502"/>
        <w:gridCol w:w="926"/>
        <w:gridCol w:w="1073"/>
      </w:tblGrid>
      <w:tr w:rsidR="002E7D39" w14:paraId="3CA47B1F" w14:textId="77777777" w:rsidTr="00110A75">
        <w:tc>
          <w:tcPr>
            <w:tcW w:w="417" w:type="dxa"/>
            <w:shd w:val="clear" w:color="auto" w:fill="D9D9D9" w:themeFill="background1" w:themeFillShade="D9"/>
          </w:tcPr>
          <w:p w14:paraId="537FEA6F" w14:textId="77777777" w:rsidR="002E7D39" w:rsidRPr="00E32496" w:rsidRDefault="002E7D39" w:rsidP="0029417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439" w:type="dxa"/>
            <w:shd w:val="clear" w:color="auto" w:fill="D9D9D9" w:themeFill="background1" w:themeFillShade="D9"/>
          </w:tcPr>
          <w:p w14:paraId="6D5180C9" w14:textId="77777777" w:rsidR="002E7D39" w:rsidRPr="00E32496" w:rsidRDefault="002E7D39" w:rsidP="00294173">
            <w:pPr>
              <w:rPr>
                <w:b/>
              </w:rPr>
            </w:pPr>
            <w:r w:rsidRPr="00E32496">
              <w:rPr>
                <w:b/>
              </w:rPr>
              <w:t>Task</w:t>
            </w:r>
          </w:p>
        </w:tc>
        <w:tc>
          <w:tcPr>
            <w:tcW w:w="878" w:type="dxa"/>
            <w:shd w:val="clear" w:color="auto" w:fill="D9D9D9" w:themeFill="background1" w:themeFillShade="D9"/>
          </w:tcPr>
          <w:p w14:paraId="6AC689DD" w14:textId="77777777" w:rsidR="002E7D39" w:rsidRPr="00E32496" w:rsidRDefault="002E7D39" w:rsidP="00294173">
            <w:pPr>
              <w:rPr>
                <w:b/>
              </w:rPr>
            </w:pPr>
            <w:r w:rsidRPr="00E32496">
              <w:rPr>
                <w:b/>
              </w:rPr>
              <w:t>Target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5DA3E463" w14:textId="77777777" w:rsidR="002E7D39" w:rsidRPr="00E32496" w:rsidRDefault="002E7D39" w:rsidP="00294173">
            <w:pPr>
              <w:rPr>
                <w:b/>
              </w:rPr>
            </w:pPr>
            <w:r w:rsidRPr="00E32496">
              <w:rPr>
                <w:b/>
              </w:rPr>
              <w:t>Channel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737D829A" w14:textId="77777777" w:rsidR="002E7D39" w:rsidRPr="00E32496" w:rsidRDefault="002E7D39" w:rsidP="00294173">
            <w:pPr>
              <w:rPr>
                <w:b/>
              </w:rPr>
            </w:pPr>
            <w:r w:rsidRPr="00E32496">
              <w:rPr>
                <w:b/>
              </w:rPr>
              <w:t>Message</w:t>
            </w:r>
          </w:p>
        </w:tc>
        <w:tc>
          <w:tcPr>
            <w:tcW w:w="926" w:type="dxa"/>
            <w:shd w:val="clear" w:color="auto" w:fill="D9D9D9" w:themeFill="background1" w:themeFillShade="D9"/>
          </w:tcPr>
          <w:p w14:paraId="31084994" w14:textId="77777777" w:rsidR="002E7D39" w:rsidRPr="00E32496" w:rsidRDefault="002E7D39" w:rsidP="00294173">
            <w:pPr>
              <w:rPr>
                <w:b/>
              </w:rPr>
            </w:pPr>
            <w:r>
              <w:rPr>
                <w:b/>
              </w:rPr>
              <w:t>Due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25FB8184" w14:textId="77777777" w:rsidR="002E7D39" w:rsidRPr="00E32496" w:rsidRDefault="002E7D39" w:rsidP="00294173">
            <w:pPr>
              <w:rPr>
                <w:b/>
              </w:rPr>
            </w:pPr>
            <w:r w:rsidRPr="00E32496">
              <w:rPr>
                <w:b/>
              </w:rPr>
              <w:t>Owner</w:t>
            </w:r>
          </w:p>
        </w:tc>
      </w:tr>
      <w:tr w:rsidR="002E7D39" w14:paraId="62DD6E67" w14:textId="77777777" w:rsidTr="00110A75">
        <w:tc>
          <w:tcPr>
            <w:tcW w:w="417" w:type="dxa"/>
          </w:tcPr>
          <w:p w14:paraId="0D1429C2" w14:textId="77777777" w:rsidR="002E7D39" w:rsidRDefault="002E7D39" w:rsidP="00294173">
            <w:r>
              <w:t>1</w:t>
            </w:r>
          </w:p>
        </w:tc>
        <w:tc>
          <w:tcPr>
            <w:tcW w:w="3439" w:type="dxa"/>
          </w:tcPr>
          <w:p w14:paraId="5992B49E" w14:textId="77777777" w:rsidR="002E7D39" w:rsidRDefault="002E7D39" w:rsidP="00294173">
            <w:r>
              <w:t>Get National Coordinator to repeat back FHIM value proposition</w:t>
            </w:r>
          </w:p>
        </w:tc>
        <w:tc>
          <w:tcPr>
            <w:tcW w:w="878" w:type="dxa"/>
          </w:tcPr>
          <w:p w14:paraId="6C27F3A1" w14:textId="77777777" w:rsidR="002E7D39" w:rsidRDefault="002E7D39" w:rsidP="00294173">
            <w:r>
              <w:t>ONC</w:t>
            </w:r>
          </w:p>
        </w:tc>
        <w:tc>
          <w:tcPr>
            <w:tcW w:w="1115" w:type="dxa"/>
          </w:tcPr>
          <w:p w14:paraId="53BA4659" w14:textId="77777777" w:rsidR="002E7D39" w:rsidRDefault="002E7D39" w:rsidP="00294173">
            <w:r>
              <w:t>F2F</w:t>
            </w:r>
          </w:p>
        </w:tc>
        <w:tc>
          <w:tcPr>
            <w:tcW w:w="1502" w:type="dxa"/>
          </w:tcPr>
          <w:p w14:paraId="2C299CAD" w14:textId="77777777" w:rsidR="002E7D39" w:rsidRDefault="002E7D39" w:rsidP="00294173">
            <w:r>
              <w:t>FHIM value proposition</w:t>
            </w:r>
          </w:p>
        </w:tc>
        <w:tc>
          <w:tcPr>
            <w:tcW w:w="926" w:type="dxa"/>
          </w:tcPr>
          <w:p w14:paraId="536C523E" w14:textId="77777777" w:rsidR="002E7D39" w:rsidRDefault="002E7D39" w:rsidP="00294173"/>
        </w:tc>
        <w:tc>
          <w:tcPr>
            <w:tcW w:w="1073" w:type="dxa"/>
          </w:tcPr>
          <w:p w14:paraId="7D9BF39B" w14:textId="77777777" w:rsidR="002E7D39" w:rsidRDefault="002E7D39" w:rsidP="00294173"/>
        </w:tc>
      </w:tr>
    </w:tbl>
    <w:p w14:paraId="63E1513D" w14:textId="77777777" w:rsidR="002E7D39" w:rsidRDefault="002E7D39" w:rsidP="00294173">
      <w:pPr>
        <w:spacing w:after="0"/>
      </w:pPr>
    </w:p>
    <w:sectPr w:rsidR="002E7D39" w:rsidSect="00695CA2">
      <w:headerReference w:type="default" r:id="rId42"/>
      <w:footerReference w:type="default" r:id="rId43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405E3C" w14:textId="77777777" w:rsidR="00D726E9" w:rsidRDefault="00D726E9" w:rsidP="00AD3CD3">
      <w:pPr>
        <w:spacing w:after="0" w:line="240" w:lineRule="auto"/>
      </w:pPr>
      <w:r>
        <w:separator/>
      </w:r>
    </w:p>
  </w:endnote>
  <w:endnote w:type="continuationSeparator" w:id="0">
    <w:p w14:paraId="6DB45373" w14:textId="77777777" w:rsidR="00D726E9" w:rsidRDefault="00D726E9" w:rsidP="00AD3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893567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6D8BDC01" w14:textId="77777777" w:rsidR="001840B9" w:rsidRDefault="008A7752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8A7752">
          <w:rPr>
            <w:color w:val="808080" w:themeColor="background1" w:themeShade="80"/>
            <w:spacing w:val="60"/>
          </w:rPr>
          <w:t>Working Draft; Not for Official Use</w:t>
        </w:r>
        <w:r>
          <w:t xml:space="preserve"> </w:t>
        </w:r>
        <w:r>
          <w:tab/>
        </w:r>
        <w:r w:rsidR="001840B9">
          <w:fldChar w:fldCharType="begin"/>
        </w:r>
        <w:r w:rsidR="001840B9">
          <w:instrText xml:space="preserve"> PAGE   \* MERGEFORMAT </w:instrText>
        </w:r>
        <w:r w:rsidR="001840B9">
          <w:fldChar w:fldCharType="separate"/>
        </w:r>
        <w:r w:rsidR="004D03D1">
          <w:rPr>
            <w:noProof/>
          </w:rPr>
          <w:t>7</w:t>
        </w:r>
        <w:r w:rsidR="001840B9">
          <w:rPr>
            <w:noProof/>
          </w:rPr>
          <w:fldChar w:fldCharType="end"/>
        </w:r>
        <w:r w:rsidR="001840B9">
          <w:t xml:space="preserve"> | </w:t>
        </w:r>
        <w:r w:rsidR="001840B9">
          <w:rPr>
            <w:color w:val="808080" w:themeColor="background1" w:themeShade="80"/>
            <w:spacing w:val="60"/>
          </w:rPr>
          <w:t>Page</w:t>
        </w:r>
      </w:p>
    </w:sdtContent>
  </w:sdt>
  <w:p w14:paraId="2983F7E5" w14:textId="77777777" w:rsidR="001840B9" w:rsidRDefault="001840B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618974" w14:textId="77777777" w:rsidR="00D726E9" w:rsidRDefault="00D726E9" w:rsidP="00AD3CD3">
      <w:pPr>
        <w:spacing w:after="0" w:line="240" w:lineRule="auto"/>
      </w:pPr>
      <w:r>
        <w:separator/>
      </w:r>
    </w:p>
  </w:footnote>
  <w:footnote w:type="continuationSeparator" w:id="0">
    <w:p w14:paraId="34A32C96" w14:textId="77777777" w:rsidR="00D726E9" w:rsidRDefault="00D726E9" w:rsidP="00AD3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E8DC5" w14:textId="77777777" w:rsidR="00AD3CD3" w:rsidRDefault="00AD3CD3">
    <w:pPr>
      <w:pStyle w:val="Header"/>
      <w:jc w:val="right"/>
    </w:pPr>
  </w:p>
  <w:p w14:paraId="03E1AD3D" w14:textId="77777777" w:rsidR="00AD3CD3" w:rsidRDefault="00AD3CD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15980"/>
    <w:multiLevelType w:val="hybridMultilevel"/>
    <w:tmpl w:val="E1529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C40BF"/>
    <w:multiLevelType w:val="hybridMultilevel"/>
    <w:tmpl w:val="6722F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D6B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EB36A7F"/>
    <w:multiLevelType w:val="hybridMultilevel"/>
    <w:tmpl w:val="DD745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C7707E"/>
    <w:multiLevelType w:val="hybridMultilevel"/>
    <w:tmpl w:val="35964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D57E3C"/>
    <w:multiLevelType w:val="hybridMultilevel"/>
    <w:tmpl w:val="3A4CF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5076C0"/>
    <w:multiLevelType w:val="multilevel"/>
    <w:tmpl w:val="27E0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9E4C28"/>
    <w:multiLevelType w:val="hybridMultilevel"/>
    <w:tmpl w:val="FC722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781B58"/>
    <w:multiLevelType w:val="hybridMultilevel"/>
    <w:tmpl w:val="5F7C7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bert McClure">
    <w15:presenceInfo w15:providerId="Windows Live" w15:userId="d9c7c52a9317fc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491"/>
    <w:rsid w:val="000118E5"/>
    <w:rsid w:val="00031463"/>
    <w:rsid w:val="00046E89"/>
    <w:rsid w:val="000A1E59"/>
    <w:rsid w:val="000B529F"/>
    <w:rsid w:val="000C6289"/>
    <w:rsid w:val="000D78D2"/>
    <w:rsid w:val="00122310"/>
    <w:rsid w:val="00153384"/>
    <w:rsid w:val="00171FC0"/>
    <w:rsid w:val="00181686"/>
    <w:rsid w:val="001840B9"/>
    <w:rsid w:val="00185E00"/>
    <w:rsid w:val="00186D0C"/>
    <w:rsid w:val="001E7A52"/>
    <w:rsid w:val="00205DC9"/>
    <w:rsid w:val="00211997"/>
    <w:rsid w:val="00220271"/>
    <w:rsid w:val="00222950"/>
    <w:rsid w:val="002857CB"/>
    <w:rsid w:val="00294173"/>
    <w:rsid w:val="002B2C27"/>
    <w:rsid w:val="002E0783"/>
    <w:rsid w:val="002E718D"/>
    <w:rsid w:val="002E7D39"/>
    <w:rsid w:val="002F548A"/>
    <w:rsid w:val="00312107"/>
    <w:rsid w:val="003159C7"/>
    <w:rsid w:val="0032656A"/>
    <w:rsid w:val="00346834"/>
    <w:rsid w:val="00351BC9"/>
    <w:rsid w:val="003B7318"/>
    <w:rsid w:val="003C4883"/>
    <w:rsid w:val="003F2E78"/>
    <w:rsid w:val="004042FF"/>
    <w:rsid w:val="00411854"/>
    <w:rsid w:val="00473A75"/>
    <w:rsid w:val="004956F5"/>
    <w:rsid w:val="004A5956"/>
    <w:rsid w:val="004A74BE"/>
    <w:rsid w:val="004D03D1"/>
    <w:rsid w:val="004F7A6C"/>
    <w:rsid w:val="005236A5"/>
    <w:rsid w:val="00566E2F"/>
    <w:rsid w:val="00581B57"/>
    <w:rsid w:val="00592F1D"/>
    <w:rsid w:val="005B79CF"/>
    <w:rsid w:val="005F1DC5"/>
    <w:rsid w:val="00695CA2"/>
    <w:rsid w:val="006D08D0"/>
    <w:rsid w:val="006E09A6"/>
    <w:rsid w:val="007419BA"/>
    <w:rsid w:val="007673E5"/>
    <w:rsid w:val="0076787D"/>
    <w:rsid w:val="00771AB5"/>
    <w:rsid w:val="007750F3"/>
    <w:rsid w:val="007859EE"/>
    <w:rsid w:val="007A7574"/>
    <w:rsid w:val="007E704A"/>
    <w:rsid w:val="007F10F9"/>
    <w:rsid w:val="00812CEC"/>
    <w:rsid w:val="008162DA"/>
    <w:rsid w:val="00840B71"/>
    <w:rsid w:val="00860503"/>
    <w:rsid w:val="00870600"/>
    <w:rsid w:val="008977B0"/>
    <w:rsid w:val="008A7752"/>
    <w:rsid w:val="008C7A95"/>
    <w:rsid w:val="00951B8E"/>
    <w:rsid w:val="00994010"/>
    <w:rsid w:val="009D3491"/>
    <w:rsid w:val="009F140A"/>
    <w:rsid w:val="00A5255A"/>
    <w:rsid w:val="00A942E1"/>
    <w:rsid w:val="00AD2E15"/>
    <w:rsid w:val="00AD3CD3"/>
    <w:rsid w:val="00B418D2"/>
    <w:rsid w:val="00B71708"/>
    <w:rsid w:val="00B7473A"/>
    <w:rsid w:val="00B85B6B"/>
    <w:rsid w:val="00BA53CD"/>
    <w:rsid w:val="00BD7DC6"/>
    <w:rsid w:val="00BF187C"/>
    <w:rsid w:val="00BF61B8"/>
    <w:rsid w:val="00CD402B"/>
    <w:rsid w:val="00CD65CE"/>
    <w:rsid w:val="00D01AE9"/>
    <w:rsid w:val="00D62DBC"/>
    <w:rsid w:val="00D726E9"/>
    <w:rsid w:val="00D82407"/>
    <w:rsid w:val="00E0213A"/>
    <w:rsid w:val="00E857D2"/>
    <w:rsid w:val="00F2324A"/>
    <w:rsid w:val="00F35B8A"/>
    <w:rsid w:val="00F47DCB"/>
    <w:rsid w:val="00F60CDC"/>
    <w:rsid w:val="00F7173A"/>
    <w:rsid w:val="00F9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9E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673E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46E89"/>
    <w:rPr>
      <w:b/>
      <w:bCs/>
      <w:i w:val="0"/>
      <w:iCs w:val="0"/>
    </w:rPr>
  </w:style>
  <w:style w:type="character" w:customStyle="1" w:styleId="st1">
    <w:name w:val="st1"/>
    <w:basedOn w:val="DefaultParagraphFont"/>
    <w:rsid w:val="00046E89"/>
  </w:style>
  <w:style w:type="character" w:customStyle="1" w:styleId="tgc">
    <w:name w:val="_tgc"/>
    <w:basedOn w:val="DefaultParagraphFont"/>
    <w:rsid w:val="00F60CDC"/>
  </w:style>
  <w:style w:type="character" w:customStyle="1" w:styleId="ListParagraphChar">
    <w:name w:val="List Paragraph Char"/>
    <w:link w:val="ListParagraph"/>
    <w:uiPriority w:val="34"/>
    <w:locked/>
    <w:rsid w:val="00695CA2"/>
  </w:style>
  <w:style w:type="character" w:styleId="LineNumber">
    <w:name w:val="line number"/>
    <w:basedOn w:val="DefaultParagraphFont"/>
    <w:uiPriority w:val="99"/>
    <w:semiHidden/>
    <w:unhideWhenUsed/>
    <w:rsid w:val="00695CA2"/>
  </w:style>
  <w:style w:type="character" w:styleId="Hyperlink">
    <w:name w:val="Hyperlink"/>
    <w:basedOn w:val="DefaultParagraphFont"/>
    <w:uiPriority w:val="99"/>
    <w:unhideWhenUsed/>
    <w:rsid w:val="00CD402B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CD402B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D3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CD3"/>
  </w:style>
  <w:style w:type="paragraph" w:styleId="Footer">
    <w:name w:val="footer"/>
    <w:basedOn w:val="Normal"/>
    <w:link w:val="FooterChar"/>
    <w:uiPriority w:val="99"/>
    <w:unhideWhenUsed/>
    <w:rsid w:val="00AD3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CD3"/>
  </w:style>
  <w:style w:type="table" w:styleId="TableGrid">
    <w:name w:val="Table Grid"/>
    <w:basedOn w:val="TableNormal"/>
    <w:uiPriority w:val="39"/>
    <w:rsid w:val="002E7D3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12C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2C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2CE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87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8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9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theme" Target="theme/theme1.xml"/><Relationship Id="rId20" Type="http://schemas.openxmlformats.org/officeDocument/2006/relationships/customXml" Target="ink/ink5.xml"/><Relationship Id="rId21" Type="http://schemas.openxmlformats.org/officeDocument/2006/relationships/image" Target="media/image5.png"/><Relationship Id="rId22" Type="http://schemas.openxmlformats.org/officeDocument/2006/relationships/customXml" Target="ink/ink6.xml"/><Relationship Id="rId23" Type="http://schemas.openxmlformats.org/officeDocument/2006/relationships/image" Target="media/image6.png"/><Relationship Id="rId24" Type="http://schemas.openxmlformats.org/officeDocument/2006/relationships/customXml" Target="ink/ink7.xml"/><Relationship Id="rId25" Type="http://schemas.openxmlformats.org/officeDocument/2006/relationships/image" Target="media/image7.png"/><Relationship Id="rId26" Type="http://schemas.openxmlformats.org/officeDocument/2006/relationships/customXml" Target="ink/ink8.xml"/><Relationship Id="rId27" Type="http://schemas.openxmlformats.org/officeDocument/2006/relationships/image" Target="media/image8.png"/><Relationship Id="rId28" Type="http://schemas.openxmlformats.org/officeDocument/2006/relationships/customXml" Target="ink/ink9.xm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customXml" Target="ink/ink10.xml"/><Relationship Id="rId31" Type="http://schemas.openxmlformats.org/officeDocument/2006/relationships/image" Target="media/image10.png"/><Relationship Id="rId32" Type="http://schemas.openxmlformats.org/officeDocument/2006/relationships/customXml" Target="ink/ink11.xml"/><Relationship Id="rId9" Type="http://schemas.openxmlformats.org/officeDocument/2006/relationships/hyperlink" Target="https://en.wikipedia.org/wiki/National_Cybersecurity_Center" TargetMode="External"/><Relationship Id="rId33" Type="http://schemas.openxmlformats.org/officeDocument/2006/relationships/image" Target="media/image11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youtube.com/watch?v=BKorP55Aqvg" TargetMode="External"/><Relationship Id="rId34" Type="http://schemas.openxmlformats.org/officeDocument/2006/relationships/customXml" Target="ink/ink12.xml"/><Relationship Id="rId35" Type="http://schemas.openxmlformats.org/officeDocument/2006/relationships/image" Target="media/image12.png"/><Relationship Id="rId36" Type="http://schemas.openxmlformats.org/officeDocument/2006/relationships/customXml" Target="ink/ink13.xml"/><Relationship Id="rId10" Type="http://schemas.openxmlformats.org/officeDocument/2006/relationships/hyperlink" Target="https://en.wikipedia.org/wiki/National_Cybersecurity_Center" TargetMode="External"/><Relationship Id="rId11" Type="http://schemas.openxmlformats.org/officeDocument/2006/relationships/customXml" Target="ink/ink1.xml"/><Relationship Id="rId37" Type="http://schemas.openxmlformats.org/officeDocument/2006/relationships/image" Target="media/image13.png"/><Relationship Id="rId13" Type="http://schemas.openxmlformats.org/officeDocument/2006/relationships/image" Target="media/image1.png"/><Relationship Id="rId14" Type="http://schemas.openxmlformats.org/officeDocument/2006/relationships/customXml" Target="ink/ink2.xml"/><Relationship Id="rId15" Type="http://schemas.openxmlformats.org/officeDocument/2006/relationships/image" Target="media/image2.png"/><Relationship Id="rId16" Type="http://schemas.openxmlformats.org/officeDocument/2006/relationships/customXml" Target="ink/ink3.xml"/><Relationship Id="rId17" Type="http://schemas.openxmlformats.org/officeDocument/2006/relationships/image" Target="media/image3.png"/><Relationship Id="rId18" Type="http://schemas.openxmlformats.org/officeDocument/2006/relationships/customXml" Target="ink/ink4.xml"/><Relationship Id="rId19" Type="http://schemas.openxmlformats.org/officeDocument/2006/relationships/image" Target="media/image4.png"/><Relationship Id="rId38" Type="http://schemas.openxmlformats.org/officeDocument/2006/relationships/customXml" Target="ink/ink14.xml"/><Relationship Id="rId39" Type="http://schemas.openxmlformats.org/officeDocument/2006/relationships/image" Target="media/image14.png"/><Relationship Id="rId40" Type="http://schemas.openxmlformats.org/officeDocument/2006/relationships/customXml" Target="ink/ink15.xml"/><Relationship Id="rId41" Type="http://schemas.openxmlformats.org/officeDocument/2006/relationships/image" Target="media/image15.png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fontTable" Target="fontTable.xml"/><Relationship Id="rId45" Type="http://schemas.microsoft.com/office/2011/relationships/people" Target="peop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14T11:56:28.9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674 26 20948,'-7'0'-1298,"-19"-6"-152,-7 6 1923,0-7-1252,-13 7 441,-7 0 1146,-7 0 3149,7 7-2036,1-14-1566,-1 7-605,0-6-1963,13 6 1525,21 0 634,-8-7 511,8 7-223,-1 7-436,13-1-73,-6 14-380,13 7 431,-7 12 353,1-19 1151,6 7-40,-7 32-95,0-26-1018,1 0-139,-1 7-373,1-7-593,6 7 397,0-7 477,-7 0 422</inkml:trace>
  <inkml:trace contextRef="#ctx0" brushRef="#br0" timeOffset="606">6 483 23817,'-6'26'509,"6"34"411,0-34-902,0-6-413,0 33-1037,0-20 495,6 0 330,1-7 420,13-6 559,0-7 411,13-6-51,-20-7-645,27 0-308,6-7-1760,0 1-1306,14 6 690,-1 0 1700,-26 0 809,33 0 173,-33 0-9,40 6 16,-40 1-92,7-7 24,-1 6 30,34 7-156,0 1 214,-40-8-201,0 1 176,26 6-160,34 7-2653,-47-13 2125,-20-1 1129,-6 1 300,13-7 1123,0 0 152,-26 0-1851,-1 0 361,1-7 13,6 1 269,-6-1 307,6 0 192,0-26 624,-6 13-1373,0 7 290,-7-13-54,6 6-351,-6-6-293,7-1 197</inkml:trace>
  <inkml:trace contextRef="#ctx0" brushRef="#br0" timeOffset="973">1282 681 27546,'7'-33'-292,"-7"6"-175,0 1-300,0 0-91,0-1 234,-7 1 67,7-1-114,0 1 208,-6-1 189,6 1-99,0-1 169,-7 1 210,14 0 216,-7-1 67,0 7-510,0-6-423,-7 6-124,7 0-293,-7 0 1384,7 1 593,0 5 76,0-6-481,-6 7-279,6 0-263,0 0-539,0 0-421,0-1 294,-7 1-37,7 6 166,0 1-311,-6-7 280,6 6-31,0 0 312,-7 1 240,0 6 73,1-7 414,-1 7-121,1-6-77,-1 6-85,0 0-98,-6 0-505,7-7-83,-7 7 309,-21 0 987,15 0 592,-34 0 2764,7 0-3020,26 0-1582,-6 0-1003,-21 7 155,21-7 1932,-33 0 2092,12 0-2321,8 0-7767,19 0 713</inkml:trace>
  <inkml:trace contextRef="#ctx0" brushRef="#br0" timeOffset="2820">199 239 11979,'0'0'-193,"0"0"250,0 0-20,0-7-185,0 7-38,0 0-122,0 0-520,0 0 130,0 0 641,0 7 961,0-1-241,0 21 565,0-21-715,0 14-118,0-13-203,0 6 83,0 0 1435,0-13-519,0 0-50,0 7-174,0-7-286,0 0-127,0 0-191,-7 0-1257,7-13-105,0 6 795,7-26 212,-7 26 545,0-6-46,0 0-275,6 6-784,1 7-2217,-1 7-1303,1 13 1232,-7-14 2682,7-6 978,-1 7 1763,7-7-543,-6 0-1669,6 0-1790,-6-7 1083,6 7 2754,-7 7 96,1-7 57,-1 13-258,8 7-1359,-8-13-3672,1-1-8974</inkml:trace>
  <inkml:trace contextRef="#ctx0" brushRef="#br0" timeOffset="3705">397 251 2146,'0'0'1747,"6"13"289,1 20-1787,-1-6-298,0-14 2101,-6-6 402,7-1 1911,-7 1-2545,0-7-2366,0 0-2239,-7-7-1969</inkml:trace>
  <inkml:trace contextRef="#ctx0" brushRef="#br0" timeOffset="4046">410 225 13068,'0'0'0,"0"-7"-138,7 1 36,-1 6 59,1 0-346,13 0-1471,-7 0 1356,0 6-24,0 1 456,0 6 178,-6-6 73,13 19 723,-7-6 844,-13 6 1361,-7 0 1191,-6-6-1985,7-13-2025,-1-1-1139,-6 1-1542,6-7-1933,0 0-2160</inkml:trace>
  <inkml:trace contextRef="#ctx0" brushRef="#br0" timeOffset="4637">642 172 1473,'0'0'3854,"0"0"939,7 7-894,-7 6-2333,6 13 519,0 21-1992,-6-21-367,0-6 126,7 13 231,-7-13-1469,0-14-3996,0 1 2144,0-7 1429</inkml:trace>
  <inkml:trace contextRef="#ctx0" brushRef="#br0" timeOffset="4898">734 185 15759,'6'7'-407,"8"12"4244,-1 34-3086,-6-47-840,-1 40-5332,1-13-93,-7-26 1910</inkml:trace>
  <inkml:trace contextRef="#ctx0" brushRef="#br0" timeOffset="5156">675 304 30813,'0'0'271,"0"0"112,6-7-77,14 7-305,20-13-1501,-7 7-6387,-7-7-6463</inkml:trace>
  <inkml:trace contextRef="#ctx0" brushRef="#br0" timeOffset="5443">840 244 28731,'0'0'449,"13"-13"-1354,13 0-4019,-6 7-4226,-7-1 2884</inkml:trace>
  <inkml:trace contextRef="#ctx0" brushRef="#br0" timeOffset="5614">913 238 32767,'7'0'0,"-1"26"0,0 7-3695,-6-33 2841,7 13-6371,-7 0-3790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14T12:46:00.2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39 23286,'7'0'-1246,"6"-7"507,13 7 2407,-13-6-1184,7 6 776,6-7-49,1 7-879,6-6-349,32 0-545,-38 6-2505,6-7-3299,0 7-1744</inkml:trace>
  <inkml:trace contextRef="#ctx0" brushRef="#br0" timeOffset="377">290 13 15022,'0'0'2091,"0"0"-854,0 0-427,13 20-85,14 0-3884,-1 6-704,1 1 185,-14-1 5873,-13-13 1749,0 0 1211,-20 7 4421,7-6-7783,-34 6-965,15-14-752,5-6-65,-32 7-7,32-7-4,1 0-2002,-1 0-10909,21 0 5304</inkml:trace>
  <inkml:trace contextRef="#ctx0" brushRef="#br0" timeOffset="875">449 157 2370,'-6'14'14551,"6"-1"-8879,-7 6-1111,1-6-2502,-8 7-331,14-13-1242,-6-7-231,-1-7-776,1-6-1298,-1-13-1588,7-7 1039,0 0 2580,7-13 4200,6 33-3168,0-13-514,0 19-901,7 1-1768,-13-1 295,19 20 254,-13 0 1152,0 7 503,7 33-163,-13-7-778,-7-33-2036,-13 13-8735,-1-20 6133</inkml:trace>
  <inkml:trace contextRef="#ctx0" brushRef="#br0" timeOffset="992">423 152 28635,'0'0'543,"7"-7"-78,-1 7-140,7-6-1278,0 6-2928,7-7-3431,-1 1-693,-12 6 5956</inkml:trace>
  <inkml:trace contextRef="#ctx0" brushRef="#br0" timeOffset="1287">589 60 21492,'6'7'1480,"-6"12"1575,7 1-2609,-7 0-1088,20 19-2170,-7-12 1423,0-21 1935,0 1 5551,7-7-2509,-7-26-2819,0-14-647,-6 20-112,-1-13-6537,1 20-1863,-7 7-701</inkml:trace>
  <inkml:trace contextRef="#ctx0" brushRef="#br0" timeOffset="1648">807 106 27098,'0'19'-1637,"0"8"2422,0-7-624,0 6-419,0-13 166,-7-6 2013,1-7-229,-8-13 831,8-7-2144,6-13-901,0 6-1099,6-26 1875,8 27 551,-1 19-769,7 1-1475,-1 12-1287,14 27-3660,-13-13 685,-13 7-1798</inkml:trace>
  <inkml:trace contextRef="#ctx0" brushRef="#br0" timeOffset="1829">807 152 9481,'0'0'6375,"0"0"-969,0 0-969,20 6 1385,26 7-5924,6-6-14633,-25-7 3927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14T12:46:03.6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112 138 19186,'0'0'1568,"0"0"-1915,0 7 800,13 26 1264,0 26-1302,1 6-5137,-8-12-2221,1-40 2235</inkml:trace>
  <inkml:trace contextRef="#ctx0" brushRef="#br0" timeOffset="368">6 117 23895,'0'-13'-1180,"-6"7"1025,19-20 565,13 0-2015,1 19-592,-7 1-903,33 6-2441,-27 6 2390,-6 1 319,0 6 1555,0 0 946,-1 7 447,1-8 2219,0 14 3866,-13-12-3805,-7 12 5445,-7-7-4255,-6-5-793,-27 12-963,20-13-1995,1 0-2482,-14 0-8563,26-6 3756</inkml:trace>
  <inkml:trace contextRef="#ctx0" brushRef="#br0" timeOffset="617">397 204 30076,'13'33'-3806,"7"19"4415,-7-12-1061,-13-21-1143,0-12 222,-7 0-3375,-6-7 534,7-14-413,-8 1-97</inkml:trace>
  <inkml:trace contextRef="#ctx0" brushRef="#br0" timeOffset="1058">357 73 5189,'0'0'14542,"0"-7"-11296,7 7-2203,-1-6-1995,7-1 170,7 7-2236,0 0-221,13 13-1428,-13-6 3011,13 32 306,-20-13 1442,0-6 1292,0 7 1300,-6-8 1886,-7 8-419,-13 19 3354,-1-27-4706,-5 1-1773,-8 0-883,8-7-96,-15 7-1903,8-20-10956,20-7 3977,6 7 5769</inkml:trace>
  <inkml:trace contextRef="#ctx0" brushRef="#br0" timeOffset="1438">562 138 15214,'0'0'1030,"0"0"-1970,7 13 1777,-1-6 364,7 19-420,0-6-634,0 6-52,0 7-7,-13-20-453,0 6-138,0 7 318,0 0 14,0-19 326,0-7-2570,-7-26-5773</inkml:trace>
  <inkml:trace contextRef="#ctx0" brushRef="#br0" timeOffset="1623">549 98 12460,'0'0'5761,"0"-12"4151,0-2-7115,13 1-1644,27-13-627,6 6-3184,-26 13-1215,-7 1-2954,7 6-1652</inkml:trace>
  <inkml:trace contextRef="#ctx0" brushRef="#br0" timeOffset="1817">668 209 32767,'0'0'0,"0"0"0,0 0 0,6 0 0,21 0-1143,6-5-12612,-20 5 3538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14T12:46:06.8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79 13485,'0'0'-126,"14"-13"1343,-8 7 1881,1-1-1614,-14 0-73,7-6 205,-6 7-2113,-8-1-529,8 7-33,-14 0 493,7 7 461,-20 12 1110,13-5-254,7 12-680,-7 27-1172,14-1-3174,12-12 2848,27-14 4001,-13-19-244,0-7-62,26-7 1290,-26-6-1408,-1-14-358,1 1-957,-7-6-54,-6-1-21,-1 0-198,1 6 280,-7 7-610,-7-6-124,-13 6-1535,-6 20-4943,0 13-8981</inkml:trace>
  <inkml:trace contextRef="#ctx0" brushRef="#br0" timeOffset="504">251 33 30493,'0'0'-1526,"0"13"-701,14 40 2008,-21 19-6142,7-40 2694,0 1 2837,-7 6 4890,7-25-756,0-8-217,-6-6-1082,6 7-232,0-14-516,0-26-531,6 0-2794,1 0-200,0 14 460,6 7 1410,0-2-331,20 14-661,-7 7 601,-13 0 1813,-13-7-726,13 0 2505,7-7 1572,-14-6-3963,1 0-460,-7-7-1089,0 0-3501,0-6-2502,0 13 1101,0-1 793</inkml:trace>
  <inkml:trace contextRef="#ctx0" brushRef="#br0" timeOffset="1205">402 0 14638,'0'0'1740,"0"0"-992,0 0-17,0 0-1440,0 0 81,0 6 238,0 8-71,0-1-715,0 6-154,-7 34-1541,1-27 2392,-7-6 2205,-6 25 6699,6-25-4532</inkml:trace>
  <inkml:trace contextRef="#ctx0" brushRef="#br0" timeOffset="1546">337 230 25168,'0'7'-714,"0"-7"98,13-7-418,-6 1 866,26 0-1287,-27-1 361,7 7 207,20 13-2796,-13-7 104,-13 1-641,6-7 908</inkml:trace>
  <inkml:trace contextRef="#ctx0" brushRef="#br0" timeOffset="1655">496 85 32287,'20'-7'431,"19"1"-388,-19 0-39,-1 6-836,1-7-2716,-7 7-1852,0-6-2145,7 6-1348</inkml:trace>
  <inkml:trace contextRef="#ctx0" brushRef="#br0" timeOffset="2181">641 146 29212,'0'0'277,"-7"0"91,7 6 207,0-6-298,0 7 155,-6 0-317,6-1-214,0 13-1939,0-6 689,0 0-654,-7-6 362,1 6-915,6-6-1670,-6 6 194,-1-7-322,7 1 779</inkml:trace>
  <inkml:trace contextRef="#ctx0" brushRef="#br0" timeOffset="2431">754 93 15759,'0'0'207,"0"0"-294,0 0 34,0 7 2,0 6 157,-13 26-52,6-13-582,0 0-491,-12 34 6007,12-54-2282,7 1 235</inkml:trace>
  <inkml:trace contextRef="#ctx0" brushRef="#br0" timeOffset="2828">695 276 27491,'0'-6'3101,"0"-1"-2305,0-13-1085,6 1-725,1-1-311,13 0 1235,-7 20-1424,-6 13 58,6 0-788,-6 7-2128,12 7-807,-12-14 2447,6-7 2153,1 1 1805,-1-7 1947,7-7 1978,-14 1 655,7-7-1801,1-7-2100,6 0-1260,-14-13-457,7 8-135,-6-8-35,0 19-903,-1 14-2065,-6-6-2083,7 6-2433</inkml:trace>
  <inkml:trace contextRef="#ctx0" brushRef="#br0" timeOffset="3569">1103 132 17553,'0'0'530,"0"0"-36,0-7-280,0 7-325,-7-6-96,-6 6 28,-13 6 40,13 1 478,-20 19 2652,13-12-1603,-6 4 384,13-5-1249,6-13 22,1 13-952,19-6-3832,20-14-1951,-14 7 5036,-5-6 1124,18 12 2417,-12 1 1334,-14 6-863,-6 0 331,0 20 1452</inkml:trace>
  <inkml:trace contextRef="#ctx0" brushRef="#br0" timeOffset="3705">1071 297 31391,'-6'13'19,"-1"0"-923,1-6-2238,6-1-1686,6 1-8967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14T12:46:20.5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10229 27 1698,'-13'-7'13727,"-13"7"-10620,13 0-2442,-27 26 1199,8 14-309,12-8-2648,20-18 351,13-8 656,0-6-575,13-13-1011,-26 13 1459,7 0 116,0-13 404,-1 13 469,-6 6 2388,-20 40 2082,14 0-1726,26-13-2033,19-13-2981,7-20-12086,-26-7 4671</inkml:trace>
  <inkml:trace contextRef="#ctx0" brushRef="#br0" timeOffset="513">10310 46 17168,'0'6'4994,"7"1"-3542,6 39 1026,-7-19-2203,-12 25-128,6-32 1046,6-7 305,-6-13-292,7 0-42,0-13-519,-1-7-961,21-26-2795,-7 7 864,-14 26 2400,7 6 115,7 7-145,0 20 250,-6 6 485,5 0 1243,-12-19-1262,-1 6-136,1-6-217,6 6-240,7 0-962,-6-6-2311,-1 6-14164</inkml:trace>
  <inkml:trace contextRef="#ctx0" brushRef="#br0" timeOffset="938">10680 164 29884,'0'14'-644,"7"32"-3126,-1-7-5304,-12-32 4089,-14-33 2079,7-1 3489,0 1 2028,-1-53 1941,8 46-2710,19-13 8906,-6 33-8319,39-7-1083,-13 20-1236,33 6-72,0 1-1067,-27 6-8321,-32-6 1445</inkml:trace>
  <inkml:trace contextRef="#ctx0" brushRef="#br0" timeOffset="11557">10086 1468 2498,'-7'0'3038,"7"0"-1077,0 0 477,0 0-1401,-7 0-123,1 0-573,-1 0-207,7 0 218,0 0 149,0 0 925,0 0-130,0 0 1991,0 0-1194,0 0-1065,0 0-600,0 0-207,0 0-132,0 0-31,7 0 185,-7 0 38,0 0 922,0 0-412,0 0-168,0 0-37,0 0 185,0 0-580,0 0-173,0 0-115,0 0 1,6 0-2260,1 0-6287,-7 0 2632</inkml:trace>
  <inkml:trace contextRef="#ctx0" brushRef="#br0" timeOffset="-101486">5720 2857 22613,'0'0'316,"0"0"-240,0 0 408,27 0 1091</inkml:trace>
  <inkml:trace contextRef="#ctx0" brushRef="#br0" timeOffset="-100950">5732 2857 27203,'0'0'788,"0"-7"-144,7 7-1765,-7 0-1021,0-6-1129,-7-1-918,1 7 1235,-14-6 1325,0 6 1117,-7 0 352,-32-7 590,-21 0 502,41 1 672,-8-1 311,-5 1-42,-1-1-209,0 0-904,0 1-318,-7-1-480,-6 0 82,0 1-88,0 6-226,0 0 221,-7 0 40,-6 0 165,-1 6 112,1-6 259,0 14-574,6-8-282,-13 8 33,7-1 6,-1 7 318,1-1 226,-7 1 462,7 6-65,-80 27 1927,86-20-1688,-65 40-513,18 0 942,15-1-786,65-32-332,-33 32 299,20-5-33,40-28-73,0 27 627,13 7-690</inkml:trace>
  <inkml:trace contextRef="#ctx0" brushRef="#br0" timeOffset="-100477">3186 3631 32679,'39'66'82,"-12"-33"-77,46 33-4,-34-33-1,8 0 0,6-6 0,0 6-52,-1-7-1173,8 8 466,-1-8 226,8 7-386,-1-6-10,0-1 210,0 7-561,0-13-195,7 6 631,-60-26 752,53 20-785,0 0-290,7 0-415,6 0-198,1 0 1065,-1-1 120,-6-5 66,6 5 1165,1 1 1397,-8-13 645,8 6-819,-8-6 654,1-7-493,79 0 829,-79 0-1781,6-7-1068,7 1-108,-6-1-1517,-1 0-948,0 1-77,73-14 2908,-19-7 4121,-8-19-2044,-12-7-1949,-47 27-375,46-40-8,-6 6-3,-53 27-385,-7 0-126,34-33-1025</inkml:trace>
  <inkml:trace contextRef="#ctx0" brushRef="#br0" timeOffset="-100227">6765 3836 29727,'26'-33'46,"-6"0"134,0 0-88,0-40-268,-20 40 235,0-40 230,-7 33-130,-26-46-170,7 47-541,-47-54-2819,27 53 2133,-7-6 1136,-7 6 2114,1 1 1024,-8-1-863,-5 0-1802,-1 7-310,-6 0-51,6 0-8,-13 7-2,0-1 0,-7 1 0,7 6 0,-6 0 0,12 7-2607,14 6-8962,0-6-3046</inkml:trace>
  <inkml:trace contextRef="#ctx0" brushRef="#br0" timeOffset="-94587">4059 3042 4965,'0'0'484,"0"0"644,0 0 30,0 0 736,0 0 134,0 0 99,0 0-633,0 0-1028,0 0 155,0 0 351,-6 0-605,6 6-4,0-6-283,0 0-18,0 14-98,-7-8 14,7 1-7,0-1 15,0 8 44,0-8 93,0 20-91,0-12 219,0 6-92,0 12 136,13 1-271,-6 0 50,-1-6 63,14-7 329,-7-7-22,-6-13 142,6 0 151,1 0 129,-8 0-74,7 0 25,-6-7-253,13-19-152,-1-1-556,-5-6 1175,-8 0 427,1 1-81,-7-2-937,0 21 207,0 7-384,0-14-15,0 13-330,-7 1-3046,7-1-999,0 7-265,0 0-664</inkml:trace>
  <inkml:trace contextRef="#ctx0" brushRef="#br0" timeOffset="-93602">4403 3068 11723,'0'0'957,"0"0"228,0 0-214,0 0 101,0 0-677,0 7-131,0 6-109,-7 14-42,7-14 13,-6 0-238,6 27-182,-7-27 338,7 20 967,-7-13 1151,1-7-600,6-6-443,0-7 794,6-7-893,-6-13-1189,14-13-1732,-8-6 1282,-6 19 627,7 7-45,-1-14 15,-6 14 3,7 6-41,-7 1-15,7 6-266,-7 0-318,6 0 36,1 20 382,-7-20 885,7 6 1789,6-6 1203,6-6-3201,-5-1-2804,5-6-2057,-5 6 2282,12-6-884,-19 13 2694,-1 0 170,7 0 10,-6 0 323,6 20 1798,-6 6 2231,-7-6-2123,0-7 1010,-7 27 952,1 0-3132,-1-21-2616,7-5-6054,0-8 2621,0-6-658</inkml:trace>
  <inkml:trace contextRef="#ctx0" brushRef="#br0" timeOffset="-93038">4827 3009 12844,'0'0'272,"0"0"593,0 0 448,6 0 715,-6 0-1643,7 0-81,-7 20 88,0-14-365,0 14-15,-13 14 38,0 5-230,6-6 748,0-19 27,1-1 93,6 0 319,6 7 282,8-7 1247,12-6 741,20 6-2409,0-6-2098,-7-1-3730,-6 1-4699,-26-7 3896</inkml:trace>
  <inkml:trace contextRef="#ctx0" brushRef="#br0" timeOffset="-90792">4582 3393 6086,'0'0'2653,"0"0"-137,0 0 536,6 0-1110,-6 0-764,0 0 995,0 0-1351,0 0-209,0 0-324,0 0-2051,-13 0-736,-7 6 1083,14-6 1272,-21 14 342,1 5-73,6-6 112,1 0 244,12-6-51,7 6 827,7-6-494,-1 6-29,1-7-122,19 14-29,0-7 949,-19-13-1293,19 13 2060,7-6-1027,-20-7-2528,1 0-1213,5 0-6832,-12 0 4580</inkml:trace>
  <inkml:trace contextRef="#ctx0" brushRef="#br0" timeOffset="-90215">4774 3439 8744,'0'0'3114,"0"-6"-130,-7 6-745,7 0-894,-7 0-476,1 0-397,-7 0-1024,0 19-537,0 8-1634,6-1-301,7-20 2494,13 14 324,0-13 1386,13-1 4359,-12 1-3504,-1-7-772,0-7-839,19-6-1754,-5-7-2984,-21 1 2597,1-8 1425,-7 27 255,-7-19 252,-12 6 379,-8 6-619,21 7-1160,-7 0-2121,6 0-68</inkml:trace>
  <inkml:trace contextRef="#ctx0" brushRef="#br0" timeOffset="-89459">4939 3413 2274,'0'0'11327,"0"0"-9541,7 0-1010,-7 7-3203,0-1 1397,-7 27-1932,1 7 1241,-1-14 3527,1-13 1122,-1-6 1106,7-7 339,0 0-841,7-20-3304,-1 0-2967,1 14 1769,6-1-530,0 7-2279,7 20-856,-7 0 2602,-6-14 2887,0-6 2119,19-6 3100,-13-14-2916,7-13-2202,-7 20-972,-6 0-735,-1-7-281,1 13-1110,-7 1-3939,0 6 1672</inkml:trace>
  <inkml:trace contextRef="#ctx0" brushRef="#br0" timeOffset="-87373">4819 3671 13485,'0'0'1109,"0"0"1590,0 0-1355,0 0 40,0 0-1162,0 7-203,0-1 88,0 1-124,0 6-156,0 0 134,-6 7 43,-1 19-30,-6-6 815,0-6-117,7-8 88,-1-12-299,7-7 832,0 0 359,0 0-573,0-13-860,0-7-1395,13-13-705,-6 0 961,6 20 937,-7-7-16,1 14-101,6 6-530,-7 0-671,1 0 284,6 19 253</inkml:trace>
  <inkml:trace contextRef="#ctx0" brushRef="#br0" timeOffset="-87120">4860 3750 19346,'0'6'776,"6"1"329,-6-7 465,7 6-79,0-6-539,-1 0-549,7-6-1516,1-1-1197,-1 1-644,13-7-3407,-13 6 4865,1 1 1108,-8 6 724,-6-7 37,7 7-197,-7 0 56,0 7 271,0-1 2028,0 1-4,-7 6 458,-13 13 870,14-13-3126,-21 19-9850,14-25 3388</inkml:trace>
  <inkml:trace contextRef="#ctx0" brushRef="#br0" timeOffset="-86802">5091 3757 1121,'0'0'5715</inkml:trace>
  <inkml:trace contextRef="#ctx0" brushRef="#br0" timeOffset="-86637">5091 3756 14206,'0'-6'3625,"-7"6"-3061,-6 0-720,-6 6-252,-14 34 198,20-20 228,6 6 541,14-13-267,6 1 1130,6-1 1306,8-13-1019,-14-7-974,6-13 403,1 1 250,-13-8-1532,-7 14-571,-7-7-492,1 7-440,-1 6-3093,0 7-418,7 0-467</inkml:trace>
  <inkml:trace contextRef="#ctx0" brushRef="#br0" timeOffset="-86367">5171 3790 12396,'27'27'1198</inkml:trace>
  <inkml:trace contextRef="#ctx0" brushRef="#br0" timeOffset="-86157">5184 3816 13770,'0'20'214,"0"-7"-263,0-7 177,0 1 211,-7 0 153,7-1 1789,-6-12 2632,-1-1-2082,7-6-1068,-7-7-674,1 0-585,6 7-665,6-7-788,1 7-140,0 0-199,-1 0 122,8 6 255,-1-6-890,0 7-448,0 6-1243,0-7 967,14 14-2378,-14-1 3367,-6 1 643,0-1 934,-1 1 678,1 6 782,-20 20 5778,6-20-4525,-6 0 192,-7 14 817,13-14-3169,-6 0-1680,6 0-1595,1-6-5435,6-7 4203</inkml:trace>
  <inkml:trace contextRef="#ctx0" brushRef="#br0" timeOffset="-85567">5343 3809 14830,'7'0'1693,"-1"0"375,0-6 61,1 6-316,6-7-977,-6 1-955,6-1-1100,-7-6-4773,1 0 2733,-7 6 951,0-6 578,-7 6 418,1 7 834,-1-6 1621,1 12-325,-7-6 325,6 14 407,7-1 643,-7 0 220,7 7-307,0-7 450,0 0-883,7 0-607,0-6-551,6 12-2684,0-12-7281,-7-7 3590</inkml:trace>
  <inkml:trace contextRef="#ctx0" brushRef="#br0" timeOffset="-85002">5507 3691 8904,'0'7'16,"-6"19"-118,-7 7 44,-1-1 2163,8-19 2825,6-6-1827,0-7-1269,13 7 878,-6-7-2131,6-7-916,-7 0-832,7 7-642,1 0 513,-1 0 545,0 0-459,0 7-1246,0 0-138,0-1-728,-6 1-706</inkml:trace>
  <inkml:trace contextRef="#ctx0" brushRef="#br0" timeOffset="-84850">5601 3723 23863,'6'0'3748,"8"-13"-1714,12 7-2394,-6-7-4718,0 13-4875,-7 0 3840</inkml:trace>
  <inkml:trace contextRef="#ctx0" brushRef="#br0" timeOffset="-84421">5614 3849 17553,'0'13'9018,"0"0"-6734,0-6-3742,13 6-10202,-7-13 4865</inkml:trace>
  <inkml:trace contextRef="#ctx0" brushRef="#br0" timeOffset="-82659">5746 3691 5958,'0'7'30,"0"-1"131,0 7 578,-6 0 310,-1 14 539,-6-1 358,0-6 584,6-14-396,7 1-68,0-7 1173,0-7-1835,20-19-3292,6 0-4013,-19 26 4132,6-7 768,-6 7 470,-1 0-530,1 7-104,6 19-1415,-13-6 1100,7-20 2011,0 6 1843,12-6 7761,-6-6-344,-6-14-6106,0-13-3013,-7 20-799,0 0-438,0 0-4990,0 0-7353</inkml:trace>
  <inkml:trace contextRef="#ctx0" brushRef="#br0" timeOffset="-82265">5984 3717 13645,'0'0'884,"-7"0"533,-13 13 869,-6 7-1186,0 7-937,26-14-1273,13 0-5574,0-6 3492,13 6-1314,7 0 6274,-20-6 2040,0 6 1420,-13-6-1021,7 6-1569,-20 13-700,-13-6-6408,13-13-1976</inkml:trace>
  <inkml:trace contextRef="#ctx0" brushRef="#br0" timeOffset="-77840">4667 3949 16720,'0'0'6887,"0"0"-3404,0 0-648,0 0-1985,7 0-686,-7 0-266,0 0-630,0 0-592,0 0-614,0 0-814,-7 0-6438,-32 13 5290,19 0 4741,-6 1 722,-20 25 1492,13-6 1702,13 0 1096,27 7-2603,-1-27-3591,7 0-1818,14 7-9027,-14-13 3816</inkml:trace>
  <inkml:trace contextRef="#ctx0" brushRef="#br0" timeOffset="-77269">4794 4048 17969,'0'0'1901,"-13"0"781,-1 0-3060,-12 13-2488,-7 14 2375,27-14 1330,-1 13 1738,7-12-399,7-1 104,32 7 1726,1-20-3714,-1-13-1168,-6-21-1427,-13 1 592,-20 0 1427,-20 7 575,-6 6 659,-1 20-3399</inkml:trace>
  <inkml:trace contextRef="#ctx0" brushRef="#br0" timeOffset="-77155">4793 4015 21387,'-19'12'-14089</inkml:trace>
  <inkml:trace contextRef="#ctx0" brushRef="#br0" timeOffset="-76774">4893 4048 17392,'0'7'630,"-7"-1"-242,0 14-481,1 0-947,-7 0-2495,6-7 4092,7-6 4030,0-7 892,13-20-1021,14-20-8427,-1 20-2409,-6 14 1732,-13 6 1502,-1 13 2485,-6 0 3730,0-7 2860,13-12-1653,14-7-6700,12-14-4157,-26 14 6077,7 13 4630,-6 13-1177,-8 1 1560,-6 5-940,0 8-2039,-6 26-315,-1-27-2360,14-19-9782,-1-7 2289,1 0 5462</inkml:trace>
  <inkml:trace contextRef="#ctx0" brushRef="#br0" timeOffset="-76004">5131 4186 17969,'0'0'5251,"7"-7"-2755,-1-26-1480,1-6-1040,6 6-1298,-7 13 205,8 0-517,5 7-737,8 0-515,6 20-2381,-1 6 1103,-12 7 1198,-13-1 2774,-20 1 4843,-7 0 5937,7-14-5814,-20 1 271,6-14-4496,8 7-6164,-1-6-7999</inkml:trace>
  <inkml:trace contextRef="#ctx0" brushRef="#br0" timeOffset="-73149">3583 2988 18481,'0'0'777,"0"0"241,0 7-569,0-7-875,6 0 140,-6 0-370,7-7-504,-7-6-1375,0 0 1858,-7-7 785,1 0 914,-8 7 313,1 0-148,7-7 180,-8 0-487,1-6-134,-6-20-703,-8-1 849,7-5 819,7 25-658,-7-26 938,7 33-822,-7-26 174,14 26-1137,-1 1-75,-6-14 172,0-1 662,13 21-592,-7 0 4,0-13-182,1-1-431,-7 1-949,-7-1 562,0 8-268,7 12-567,6 0-507,-6 1-990,6-7-7103,1 6 4106</inkml:trace>
  <inkml:trace contextRef="#ctx0" brushRef="#br0" timeOffset="-71756">3166 1303 19699,'-7'-7'-273,"-6"-19"-156,-20-14 1785,13 21-611,-6-1-413,-1 0-217,1 0-178,-14 0-339,-46-12-1397,33 18 1199,-58-18 112,51 18 722,-78-6 1004,-8 1 699,-6 12-89,0 14 19,139-1-1770</inkml:trace>
  <inkml:trace contextRef="#ctx0" brushRef="#br0" timeOffset="-71240">1918 1019 25730,'-80'20'19,"-65"13"-260,79-7 258,-7 1-41,7 6 179,13-7 54,-106 80-1253,86-27-1652,14 1 1910,26-1 670,13 7 257,20 6 90,33-6 411,13 0 1074,20-7-272,14 1-1222,19-8-299,0 1-2356,20-1 166,0-13 2058,-46-32 178,59 32 193,-59-32 176,60 26 1009,5-14 1056,1-6-1610,-6-6-1914,-1-14 1723</inkml:trace>
  <inkml:trace contextRef="#ctx0" brushRef="#br0" timeOffset="-70995">2836 2592 26298,'132'-7'4023,"-13"-12"-2212,-13-15-2196,-7-5-582,-13-21-2225,0 1-662,-40 26 2820,20-34 1085,-33 34 1465,-6 0 220,-7 1 308,19-34-320,-19 26-1494,7-32-668,-14-1-1764,-13 0-36,-13 1 1700,-14-8 194,7 41-42,-33-28 123,20 28-73,0 6-240,-53-33-366,-6 6-1726,-20 7 1241,52 27 910,-65-21-456,65 34 886,-13-7 177,-59-6 2512,-6 6 496,72 20-3422,0 0-4420,0 0-3175</inkml:trace>
  <inkml:trace contextRef="#ctx0" brushRef="#br0" timeOffset="-69586">1825 1330 13837,'0'0'445</inkml:trace>
  <inkml:trace contextRef="#ctx0" brushRef="#br0" timeOffset="-69203">1832 1323 14454,'0'0'845,"6"-6"206,-6-1 1742,7 1-536,-7-1-1781,-7 0-745,7 7-990,-6-6 62,-28 6 306,8 13 2651,-20 13-568,26-12-1065,7 5-110,-7 1-144,7-7 175,0 7 260,6 13-21,14 0 274,12 0 41,8-13-281,6-1-4642,0-12-8002</inkml:trace>
  <inkml:trace contextRef="#ctx0" brushRef="#br0" timeOffset="-69006">1898 1357 25176,'0'6'-1487,"6"34"3265,0 19-2992,1-26-130,-7 0 233,0 7-2824,0-27-4662,0-6 5598</inkml:trace>
  <inkml:trace contextRef="#ctx0" brushRef="#br0" timeOffset="-68655">1878 1317 2723,'6'0'4724,"1"-14"-2241,6 8-1830,20-14-824,-13 20-150,26 7-1375,-13 19-2473,-13-6 2318</inkml:trace>
  <inkml:trace contextRef="#ctx0" brushRef="#br0" timeOffset="-68409">2090 1403 1121,'0'33'6123,"-7"-13"99,1-1-423,-28 21 2166,15-20-6271,-1-1-1180,-20 8-5623,27-21-935,0 1-676</inkml:trace>
  <inkml:trace contextRef="#ctx0" brushRef="#br0" timeOffset="-68242">2196 1370 3139,'0'7'6464,"6"13"-3098,-6 33-4273,-6-27-832,-1 14 5131,7-34-666</inkml:trace>
  <inkml:trace contextRef="#ctx0" brushRef="#br0" timeOffset="-68241">2182 1536 21779,'0'0'2377,"0"0"-73,-6-14-635,6-5-1987,0-1-1098,0-20-877,13 7 228,-6 13 640,19-13 206,-6 7 1041,0 26 16,-7-7 165,0 14 254,14 6-37,-14 7-238,0 6-887,0 1-3296,-6-1-1189,-7-6 982</inkml:trace>
  <inkml:trace contextRef="#ctx0" brushRef="#br0" timeOffset="-68143">2222 1449 18578,'-7'-7'5697,"7"7"-2122,20-6 246,46 0-3801,-26 6-2807,39-7-16764</inkml:trace>
  <inkml:trace contextRef="#ctx0" brushRef="#br0" timeOffset="-66441">1891 1747 21268,'0'0'-1126,"6"-6"1874,7-1 213,-6 0-308,6-6 693,-6 7-435,-14-1-3817,-13 7-681,1 7 3184,-1 6 1727,-6 0 1116,-21 33 1554,15-19-2528,18-7-620,8-20-804,6 6 50,20-6 204,19-6-1314,-6-1-1963,0 0 1310,-13 7 1012,-14 0 13,-6 0-101,7 7 245,-14 6 477,-12 13 2218,-1-12-303,7-1-386,-7 0-403,-7 14 332,21-21-1291,-1 7-2087,7-6-11,0 6-196,0-6-191,20 6-6531,-13-6 3613</inkml:trace>
  <inkml:trace contextRef="#ctx0" brushRef="#br0" timeOffset="-66019">2077 1747 12748,'0'0'5329,"-7"0"-3025,-6 13-163,6 7-160,-6 6-794,-13 34-3760,6-14-3117,0-33-5691</inkml:trace>
  <inkml:trace contextRef="#ctx0" brushRef="#br0" timeOffset="-65750">1958 1833 25977,'13'26'250,"14"20"698,-14-19-5519,0-8 192,20-6-2440,-26-6 2016</inkml:trace>
  <inkml:trace contextRef="#ctx0" brushRef="#br0" timeOffset="-65578">2163 1701 20563,'0'0'-44,"0"0"432,6 13 2464,1 14-1001,-7-1-1248,6 33-5595,-6-39 519,0-13-1265</inkml:trace>
  <inkml:trace contextRef="#ctx0" brushRef="#br0" timeOffset="-65426">2129 1840 22229,'0'0'679,"0"6"34,7 1 196,12 6-1299,-6-7-1509,7-6-1011,19-6-6677,-26-1 4912</inkml:trace>
  <inkml:trace contextRef="#ctx0" brushRef="#br0" timeOffset="-65117">2288 1859 12684,'0'0'1073,"0"0"390,7 0 3156,5 0-2997,-5-7-650,-7 1-838,19-8-750,-13 8-93,1-1-389,-7-6 418,0 6 916,0 1-44,-13 12 616,-6 27-2151,12 7-11271</inkml:trace>
  <inkml:trace contextRef="#ctx0" brushRef="#br0" timeOffset="-64883">2335 1880 15278,'0'-7'6716,"6"1"-3555,-6-1-2232,7 7-3893,6 13-3524,7 7 2251,-7-7 7180,0-6 5823,7-14-2477,-7 1-4851,7-14-3394,-7 0-10122,-13 20 4530</inkml:trace>
  <inkml:trace contextRef="#ctx0" brushRef="#br0" timeOffset="-64385">2545 1813 18514,'-19'0'5358,"-7"0"-4629,20 7-1056,-1-7-1064,7 0-4850,0 6-194,7 1 4447,12-1 1638,-6 8 3213,-7 5 3567,-12 14-547,-7-6-1792,6-21-3428,-5 7-3779,5-6-1060,7-7 154,0-7-2253</inkml:trace>
  <inkml:trace contextRef="#ctx0" brushRef="#br0" timeOffset="-64135">2619 1840 24215,'0'13'-293,"6"27"-513,0 0-1955,-12-27-1929,6-13-1974,0-7 3288</inkml:trace>
  <inkml:trace contextRef="#ctx0" brushRef="#br0" timeOffset="-63991">2639 1760 12492,'0'0'3026,"0"0"-12,0 0 2466,0 0-4294,0 0-1158,0 0-2826,0 26-8085</inkml:trace>
  <inkml:trace contextRef="#ctx0" brushRef="#br0" timeOffset="-63526">2757 1820 11947,'-7'0'2472,"-6"6"-2068,-6 14-1294,6-7-96,13 0-535,0 0 51,20-6 4422,5-7 5559,-12-7-4111,1 1-1866,6-21-900,-7 1-1516,-13 20-1691,0-1-7633,0 7 1417</inkml:trace>
  <inkml:trace contextRef="#ctx0" brushRef="#br0" timeOffset="-63141">2830 1925 29596,'0'0'7,"0"6"92,0 1-1041,13-14-5620,14-12-4299,-14 5 5762,0 1 2426,-6 0 1761,6 7 2136,-6 12 1040,-7 1-122,0 26 3918,-7 6-1336,7-33-4113,7 7 3877,6-6-376,13-7-1503,1-20-3325,-1-12-9842,-12 19 5339,-1-1-2798</inkml:trace>
  <inkml:trace contextRef="#ctx0" brushRef="#br0" timeOffset="-57130">6157 2957 28987,'0'0'1137</inkml:trace>
  <inkml:trace contextRef="#ctx0" brushRef="#br0" timeOffset="-56927">6163 2949 31712,'20'-27'915,"13"-12"-789,-7-14-113,-13 20-12,34-73-1,-21 27-739,-6 6 1178,-14 73-416,21-72 235,6-1-606,-20 34 214,33-47-770,-33 53 301,1 13 189,6-7-341,-7 2-776,0 5 275,0 0 809,-6 7 203,6 0 612,-6 0 2002,-1 6-1699,-6 0-548,0 7-1580,7 0-2702,-7-6-2680</inkml:trace>
  <inkml:trace contextRef="#ctx0" brushRef="#br0" timeOffset="-56159">7200 1362 29948,'0'-7'-506,"0"-13"333,0 1-246,0-1 37,0 0 92,-13-19-2204,13 19 1039,-7 0-187,-6 0 137,-7 1-478,7 5 175,-7-5 481,-13-1 1085,6 7 245,-12-1 1275,-1 1 183,-52-13 1086,-7 6-1175,-7 7-1120,-13 13-37,59 0-20,1 7-104,-60 12 782,7 14-314,59-6-431,0-7-26,-46 39 158,6 0-112,54-19-222</inkml:trace>
  <inkml:trace contextRef="#ctx0" brushRef="#br0" timeOffset="-55544">5812 1344 24761,'-26'39'-665,"13"1"315,-7 0 171,13 0 209,-6 39 1800,33-7-44,-7-32-1047,7 0-1,6 0-1,1-7-164,6 0-118,0 0-28,13-7-381,-6 1 293,13-1-446,-1 1-68,8-8-40,0-5-112,-8 5-817,14-5-564,-6-1 162,-1 0 99,1 0 958,-1 1 445,7-1-16,-6 0 462,6-6 741,59-1 2478,-58 1-2423,-8-14-189,7 1-583,0-1-190,-6 0-477,-1-6-734,7 0 320,-13 0-216,7-7-889,-8 7 207,1-7-552,0-7 1404,26-19-481,-39 20 388,0-7 671,-7 6-270,-7-6 202,1 7-143,-14-14-560,0 7 51,-6-7-388,-7 0 614,-7-32 871,1 26-461,-27-34-1759,19 41 1190,-52-47 1432,33 46 435,-46-39 1235,26 45-1703,7 1-236,-73-26 695</inkml:trace>
  <inkml:trace contextRef="#ctx0" brushRef="#br0" timeOffset="-55220">7300 1045 21075,'-146'-40'805,"-12"8"851,6 18-42,66 8-1323,7 6-1612,6 6-4144,-59 8-10196</inkml:trace>
  <inkml:trace contextRef="#ctx0" brushRef="#br0" timeOffset="-54048">6203 1211 15919,'0'6'-363,"0"-6"191,6 14 527,-6-1 1421,7 6-816,-7 8-19,6-1-404,-6 0-111,0 7-364,-6-13-654,6-7-1255,0 0-1078,0-6-1151,0-7 278</inkml:trace>
  <inkml:trace contextRef="#ctx0" brushRef="#br0" timeOffset="-53957">6170 1257 30845,'7'0'496,"13"-27"627,-7 14-917,26-20-119,-19 26-1179,20-12-9764,-27 12-78,-6 7 7774</inkml:trace>
  <inkml:trace contextRef="#ctx0" brushRef="#br0" timeOffset="-53783">6256 1284 32767,'0'0'0</inkml:trace>
  <inkml:trace contextRef="#ctx0" brushRef="#br0" timeOffset="-53631">6263 1289 32383,'13'0'-1568,"-7"0"-2098,14 0-2586,-7-6-1612,0 0 590</inkml:trace>
  <inkml:trace contextRef="#ctx0" brushRef="#br0" timeOffset="-53302">6460 1158 24151,'7'0'-358,"-7"6"-110,0 8 195,0 5 238,0 27 126,-7-26 206,7 6 341,-6-6 5,0 6 338,-1-6-410,7-13-1396,0-1-3444,0-6 381,7 7-2281</inkml:trace>
  <inkml:trace contextRef="#ctx0" brushRef="#br0" timeOffset="-52491">6474 1249 22998,'0'0'2963,"13"0"-1596,7 0-3325,12-5-9471,-25 5 4897</inkml:trace>
  <inkml:trace contextRef="#ctx0" brushRef="#br0" timeOffset="-52136">6658 1145 25336,'0'0'-850,"0"6"156,0 21 954,0 12-24,-13 14-4351,0-7-4868,7-19 1787</inkml:trace>
  <inkml:trace contextRef="#ctx0" brushRef="#br0" timeOffset="-51669">6772 1224 6887,'0'0'7129,"0"0"-1680,7-7-1571,19 1 1919,-6 6-4631,13-7-650,0 1-5040,0 6-10481</inkml:trace>
  <inkml:trace contextRef="#ctx0" brushRef="#br0" timeOffset="-51465">6891 1237 25240,'0'7'69,"0"-1"306,-7 20-241,1 14 368,-7-1-324,6-25-1248,1 12-6929,6-20 2813,-7 1-661</inkml:trace>
  <inkml:trace contextRef="#ctx0" brushRef="#br0" timeOffset="-50305">6970 1329 13325,'0'0'-132,"0"0"-640,0 7 601,0-7 164,0 0-11,0 0 7,0 0-8,0 0 1,0 0-15,0 0-14,0 0 39,0 0-1,0 0 10,0 0-8,0 0-11,0 0 19,0 0 30,0 0 91,0 0 61,0 0-69,0 0 86,0 0-105,0 0 80,0 0-86,0 0 97,0-7 34,0 7 39,0 0 0,0 0-52,0 0-131,0 0-3,0 0-117,0 0 201,0 0 17,0 0 408,0 0 573,6-13 394,-6 7-678,7-7 853,0-7-554,-7 14-919,13-14-350,-6 7-925,-1 6 337,7 0-898,0 1 304,-13 6 1009,7 0 580,-7 0-10,0 0 481,-7 0 255,1 6-234,-1-6-95,7 14 17,7-1 447,6 7 691,7-1-5,6 1-346,-6-1-898,0 1-3255,-7-13-17</inkml:trace>
  <inkml:trace contextRef="#ctx0" brushRef="#br0" timeOffset="-47869">6480 1495 3267,'0'0'2240,"0"0"63,0-7 2593,7 1-600,-7 6-3017,7-7 61,-1 7-345,-6-7-813,0 7-370,0 0-805,7-6-1082,-27 6-1137,-6 0 4987,6 6 487,-52 28 2506,52-21-4032,-6 13-764,19-13-1448,14-6 795,6-1 209,20-6 122,-14-6-196,27 6-1216,-26-7 1632,-7 7 504,0 0 1408,-6 7-1035,-14-1 1543,-12 21-504,-8-7 162,-6 6 167,7 0-1378,20-13-717,-1 0-695,-13 14-3320,14-14 871,-7 7-5947,6-7 3159</inkml:trace>
  <inkml:trace contextRef="#ctx0" brushRef="#br0" timeOffset="-47214">6620 1535 1441,'0'0'6980,"0"0"-4582,0 0-1593,0 6 247,-7 14 3007,-6 26 140,-14 7-2656,8-14-1539,-1-19-6436,13-13 1516,1-7 99</inkml:trace>
  <inkml:trace contextRef="#ctx0" brushRef="#br0" timeOffset="-47045">6540 1588 6118,'0'0'2401,"0"0"1669,6-7 1096,1 14-2774,0-7-390,6 13-402,13 20 537,-13-7-1852,1-6-309,5 13-326,1-13-2630,-7-20-5748,-6 0 2637</inkml:trace>
  <inkml:trace contextRef="#ctx0" brushRef="#br0" timeOffset="-46712">6719 1522 17168,'0'0'609,"0"7"1872,12 32 879,-5 14-4612,-14-14-9233,14-32 4975</inkml:trace>
  <inkml:trace contextRef="#ctx0" brushRef="#br0" timeOffset="-46369">6693 1634 22549,'20'7'3564,"6"6"-4426,1-13-4421,-1 0-2085,-13-7 1819</inkml:trace>
  <inkml:trace contextRef="#ctx0" brushRef="#br0" timeOffset="-46368">6864 1627 2594,'0'0'4258,"7"-13"1583,6 7-1756,-6-7-1339,-7-1-1843,0 8-1607,0 6 212,-7 6-495,-13 21-7375</inkml:trace>
  <inkml:trace contextRef="#ctx0" brushRef="#br0" timeOffset="-46138">6878 1654 10314,'0'0'3897,"0"0"-1215,0 7 2122,7-1-3471,-7 13-2345,6-12-2236,1-7 424,6 0 1548,13-13 5520,-13 0-567,-7 7-4125,1-1-3382,-7 7-1287</inkml:trace>
  <inkml:trace contextRef="#ctx0" brushRef="#br0" timeOffset="-45653">7017 1509 24856,'0'0'-1221,"6"13"-1111,7 20 1666,-6 20-895,-14-8-1191,7-25-3277,-6-13 1850</inkml:trace>
  <inkml:trace contextRef="#ctx0" brushRef="#br0" timeOffset="-45454">6970 1614 12908,'0'0'4800,"7"0"188,13 0-8895,-7 0-1896,0 5-901</inkml:trace>
  <inkml:trace contextRef="#ctx0" brushRef="#br0" timeOffset="-45342">7176 1562 20980,'6'6'3464,"-6"-6"-795,0 7-1277,-6 13-1070,-1-7-7481,7-13 5147,7 7-6959,12-1 2134,8 1 5945,-1-1 5828,-13 14 4054,-6 0-2373,-20 6 637,-20-6-5486,-7-7-1551,7-6-1882,27-7 1218,-14 0-12997</inkml:trace>
  <inkml:trace contextRef="#ctx0" brushRef="#br0" timeOffset="-21685">1077 1448 9545,'0'0'761,"0"0"-204,0 0-300,0 0-1018,0 0 176,7 0-943,-1 0 1112,1 0 121,-7 0 644,0 0 441,0 0 441,0 0-513,0 0-454,0-7-321,-7 1-1031,-6-8 263,-7-5 1217,7 12 775,-7-6 478,7 0 688,0-1 157,-7-6-229,-7 1-778,-12-21 469,19 20-1763,-6-6-136,-1-1 79,7 8-144,-39-41 13,32 34-101,1-1 99,-7 1 267,-33-40 249,-7 6 1361,0 1 1008,34 32-2162,-1 1-67,1-1-112,-1 1-542,7 0 221,-40-27 294,40 33 271,7 0-138,-7 0-716,6 7-723,7 0-1329,-19-20-4771,19 13-4416</inkml:trace>
  <inkml:trace contextRef="#ctx0" brushRef="#br0" timeOffset="-4077">7864 1302 13613,'0'6'-241,"0"-6"-78,-7 0 253,7 7 258,0-7 2,0 6-23,-6-6 7,6 0-505,0 0-1006,0 0 67,0 0-75,0 0 261,-7 0 704,7 7 869,-6 0 713,6-1 152,-7-6-39,7 7 713,0-7-531,0 0-405,0-7 3160,7 1-2229,12-14 1407,8-13-2002,19-7-990,-19 14-365,6 6 63,0-6 212,6-7 86,-5 0 606,50-40 883,-37 34-1773,-14 6-123,33-20-2520,-20 13-7085,-6 14-4874</inkml:trace>
  <inkml:trace contextRef="#ctx0" brushRef="#br0" timeOffset="-3360">8597 289 2562,'-6'0'8365,"-14"7"-3012,13-7-2521,-6 0 272,13-7-2298,0 7 112,0-6 46,7-1-77,19-12-168,13-1-1060,-19 14 124,7-1-1754,-1 1-2217,0-1-2679,1 7-292</inkml:trace>
  <inkml:trace contextRef="#ctx0" brushRef="#br0" timeOffset="-3143">8782 218 30781,'0'0'-414,"-6"0"-1063,6 6-2,6 14-4415,8-7 2140,6 0-1243,-1-6-263,1 6 914</inkml:trace>
  <inkml:trace contextRef="#ctx0" brushRef="#br0" timeOffset="-2986">8934 376 24567,'-27'19'6513,"-19"21"-4968,-7-8-1414,7-12-994,27-20-2209,5 0-3537,-6-7-1702,14-6 923</inkml:trace>
  <inkml:trace contextRef="#ctx0" brushRef="#br0" timeOffset="-2426">8961 198 25656,'0'0'-838,"6"0"-16,1 0 797,6 13 168,-6 0-440,6 7-310,-6 7-2436,6 32-3491,-13-6 5162,0-26 5318,-13 6 5795,13-26-6251,-7 6-719,-6-26-2002,6-7-602,1-7-423,6-39-2859,0 39 926,13 1 1068,13-14-506,-6 27 989,20-7-74,-20 20 672,33 13-547,-20 21-803,-20 12-7381,-20-13 1006,-13-13 6648,-13-20 2780,-6-20 3845,19 13-500,13 1 575,1-1 1452,6 7-5398,26-7 474,14 1-7484,13-7-10462</inkml:trace>
  <inkml:trace contextRef="#ctx0" brushRef="#br0" timeOffset="-1536">9318 205 2402,'0'0'4078,"0"6"-1327,13 14 564,0 13-2617,7 0 1692,-13-27 589,19 1 4625,-13-14-3837,7-13-1395,-7-19-2010,-13 19-329,7-26-19,0 13-4882,6 7-9597</inkml:trace>
  <inkml:trace contextRef="#ctx0" brushRef="#br0" timeOffset="-1182">9563 191 24759,'13'47'843,"-13"-41"-769,0-6-43,7 40-3968,-1-7 1585,-6-20 3432,0-13 1249,0 7 2813,0-20-2519,0-27-859,0 7-2086,7-20-520,-1 33 731,1 7 64,0 0 211,6 6-455,13-6-595,14 26-911,-8 20-5647,-25-6-2002</inkml:trace>
  <inkml:trace contextRef="#ctx0" brushRef="#br0" timeOffset="-937">9642 264 30589,'0'0'722,"0"0"108,0-6-519,33 6-40,-6 0-2913,-8-7-4507,8 1-2873</inkml:trace>
  <inkml:trace contextRef="#ctx0" brushRef="#br0" timeOffset="7186">8122 1528 17392,'-7'0'-2049,"1"-7"58,-1 7 4153,0 0-420,7 0-390,-6 0 980,-1-6-1047,0 6-1003,7 0-250,-6 0 48,6 0 17,0 0-127,0 0-140,0 0-254,0 0 192,13 0 253,-6 6 138,19-6 685,14 7-325,-20-7-250,-1 0 102,7 0 712,7 0-28,-6 0 147,6 0-41,46-7 654,-39 7-1327,-7 0-370,6 7-37,47-7-144,-53 6-652,27-6-4609,-7 7-4825,-33-7 3749</inkml:trace>
  <inkml:trace contextRef="#ctx0" brushRef="#br0" timeOffset="9306">9304 1408 10890,'7'0'145,"0"0"193,5 0 390,-5 0 1518,0-6-209,-7 6-2756,0 0-635,0 0-758,-14 0 368,-18 0 1102,-15 6 3133,-12 8 2635,32-8-3158,-6 8-810,-13-1 1559,20 0-2597,19-6-1406,14 6-1753,6 0 1585,26 0-1738,14 1 1676,-46-8 1372,13 1-80,46 19 1662,-46 0 2841,-7-6-475,-13-7-2544,-59 47 3422,-1-21-2333,20-19-1488,-19 27-1329,6-14-5565,39-20-4318,8-13 5956</inkml:trace>
  <inkml:trace contextRef="#ctx0" brushRef="#br0" timeOffset="9727">9391 1482 24183,'20'26'-5697,"0"27"3569,-20-6-2155,-7-21 3822,7-19 356,0 13 997,-6 6 1261,-8-13 388,-12 7 2284,13-13-2411,0-7-989,-21-20 769,14 0-1675,1-33-915,12 0-2331,7 27 1288,7-1-64,-1 7-26,21-19-2672,13 6-1855,6 6-714</inkml:trace>
  <inkml:trace contextRef="#ctx0" brushRef="#br0" timeOffset="10106">9556 1455 4324,'0'13'10041,"-13"7"1448,-14 6-6312,-26 0-4814,14-13-6292,12 0 5,1-6-7167</inkml:trace>
  <inkml:trace contextRef="#ctx0" brushRef="#br0" timeOffset="10800">9813 1468 11851,'0'0'1568,"0"-7"-557,0 7-960,0 0-467,-7-6-522,-13 6 474,-6 6 651,-7 8-53,0 19 115,-13 6 2740,20-6 719,26-6 3392,6-14-4022,40 7-703,-26-20-2183,26 0-2812,-13 0-4565,-13 0 1025,0 0-797</inkml:trace>
  <inkml:trace contextRef="#ctx0" brushRef="#br0" timeOffset="12241">9820 1448 22581,'0'0'-243,"6"-6"-176,8 6-2204,-1 0-3199,6 13-3006,-19-7 7417,0-6 843,7 0 275,-7 14 382,0-8 5197,0 1-3934,-7 6 7734,-25 0-994,-8-7-4681,1-6-2791,-7 7-1038,13-7-5449,13 0-7051</inkml:trace>
  <inkml:trace contextRef="#ctx0" brushRef="#br0" timeOffset="13626">10152 1429 15022,'-7'-6'991,"0"-1"343,-12 7-918,6 7-200,-27 13 669,40-20-774,-46 33 137,12 0 1073,14 13 870,14-13 2019,26 0-966,13-6-2373,26-8-1989,-6-12-6696,-6 0-6681</inkml:trace>
  <inkml:trace contextRef="#ctx0" brushRef="#br0" timeOffset="14441">10381 1422 20083,'-33'7'7746,"1"6"-5541,-1 0-1593,20 0-1989,13 0-3211,13 14-2358,13-7 2501</inkml:trace>
  <inkml:trace contextRef="#ctx0" brushRef="#br0" timeOffset="14643">10330 1541 11902,'58'39'568</inkml:trace>
  <inkml:trace contextRef="#ctx0" brushRef="#br0" timeOffset="15179">10407 1594 14944,'27'39'7357,"-27"-19"-1266,-33 6-2274,-13-13-3312,-13 1-456,-1-8-45,8 1-6946</inkml:trace>
  <inkml:trace contextRef="#ctx0" brushRef="#br0" timeOffset="15471">10151 1720 11426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14T13:03:59.8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4378 2354 13164,'0'13'12053,"0"-7"-6435,6 1-4638,1 6-1997,18 6-9418,-5-12-630</inkml:trace>
  <inkml:trace contextRef="#ctx0" brushRef="#br0" timeOffset="324">4656 2638 32767,'0'6'0,"6"1"-610,1 0-7156,6 6-4393</inkml:trace>
  <inkml:trace contextRef="#ctx0" brushRef="#br0" timeOffset="325">4820 2809 32767,'0'13'0,"20"7"-2539,20-7-12677</inkml:trace>
  <inkml:trace contextRef="#ctx0" brushRef="#br0" timeOffset="39631">4682 1923 21332,'0'0'-927,"0"0"-2187,0 0 1483,0-6 480,0 6 737,0 0-141,0 0-525,0 0 870,0 0 46,-20 6 550,-33 8 6179,27-8-4152,-40 21 639,46-21-2518,-20 14 1895,27-13-3482,13-7-714,0 0 239,13 6-2089,20 7-302,0 0 1777,-13-6 1793,0 0 253,13 12 189,-20 1 739,0-7 1721,-19 0 1584,-21 7 146,1-7-2585,-20 7-1295,26-13-2102,0-1-143,0 1-6244,20-7 2169</inkml:trace>
  <inkml:trace contextRef="#ctx0" brushRef="#br0" timeOffset="40019">4682 1996 26425,'0'0'-541,"0"0"883,6-7 266,-6 7 133,14-13-103,-1 7-514,0-1-535,20-13-123,-13 14-53,0-1-1017,-1 1-961,-5-1-3079,6 0 662,-7 1-883</inkml:trace>
  <inkml:trace contextRef="#ctx0" brushRef="#br0" timeOffset="40278">4866 1917 7367,'0'0'3630,"-7"6"78,7-6 374,-6 14-486,-1-8-5,7 8-1298,-6-1-413,6 6-839,-6 1-1014,6 0-483,-7 0-716,1-1-1336,6 1-361,-6-6-1914,-1-1-6311</inkml:trace>
  <inkml:trace contextRef="#ctx0" brushRef="#br0" timeOffset="40453">4722 2089 23638,'6'13'6538,"14"0"-4343,-7-7-1946,7-6-1826,19-6-8131,1-7-5902,-33 13 13635</inkml:trace>
  <inkml:trace contextRef="#ctx0" brushRef="#br0" timeOffset="41045">5040 1930 19346,'0'0'9,"0"0"-1,-7 6-1208,0 8 359,-6 19-4196,-7 13-1368,14-7 6309,12-6 5779,1-26-1066,-1 6-678,1-6-1621,6-7-427,7-7 1431,-7-6-2893,7-27-648,-13 14 2188,-14 6-231,-19 14-686,-14 12-2799,27 1-222,-7 6-4833,20-13-3212</inkml:trace>
  <inkml:trace contextRef="#ctx0" brushRef="#br0" timeOffset="41856">5238 1963 13965,'0'0'843,"6"-6"990,-6 6-594,7-7-258,-7 7 21,0-6-198,0 6-1087,-7-7 61,-19 20 449,-7 13 1655,13-6-1663,-6 13 704,26-20 31,0-7-538,0 1-270,0-1-406,7 1-205,32-7 17,-19 0 164,0-7 512,19-6 4216,-26 7-1749,-6 12-1252,-7 7-1068,-20 14-8077,7-14-1449</inkml:trace>
  <inkml:trace contextRef="#ctx0" brushRef="#br0" timeOffset="-191">4212 2215 32767,'0'7'0,"0"-1"0,6-6 0,-6 6-1385,13 1-8381</inkml:trace>
  <inkml:trace contextRef="#ctx0" brushRef="#br0" timeOffset="-151626">3027 171 32767,'0'0'-1495,"-13"-20"-761,6 0 877,-13 1-2600,-6-7 2651,-14 6 649,14 7 294,-54 0 141,41 0 384,-13 6 273,-67 1 133,60 6-433,-8-7 169,1 7-333,0 0 329,7 0 212,-1 0-117,7 0-67,-39 7 134</inkml:trace>
  <inkml:trace contextRef="#ctx0" brushRef="#br0" timeOffset="-151062">2037 20 24028,'-33'7'-217,"6"-1"93,-6 1-26,-6 26-19,-1 20-770,20 26-1024,7-39 941,6 6-502,1 0-493,-8 14 1593,1-1 2347,0 14 1042,-27 86 4145,27-80-4977,-20 86 68,-7 0-1312,7-6-824,0-34-63,27-72-2,-1-6 0,7-8 0,13 20 0,7-33 0,13 0-1363,7-12-297,6-1 42,0-7 167,73 1 41,-59 0 1416,6-7 47,14 0 196,72 6 2265,-73 1-1247,7-7-660,73 13 1972,-73 0-2388,71 7-156,-77 0-34,-14-7-1,79 7 0,-85-13 0,6-7 0,-13-7-2484</inkml:trace>
  <inkml:trace contextRef="#ctx0" brushRef="#br0" timeOffset="-150657">3339 1785 26776,'47'-7'-3807,"-1"-6"-1174,-6-7 1325,-7 7 2312,-7-7 1356,1 0 3076,-8 7 1339,1-7-480,20-26 353,-27 20-3697,20-40-661,-19 27 106,-1 5 13,7-5 3,-7-1 568,13-6-87,-6-1-174,7 8-539,-8-7-269,-5-1 281,-1 1 35,-6 6 628,-1 1-775,8-1-63,-8-6-310,7 6-409,-6 0-241,-1 7 256,8-6-56,-8-1 323,8 0 508,-8 1 194,-6 6 27,7 0 99,-7-7-161,0 14 5,-7-8 389,7 8-731,-6 0-231,-1-1 271,-6 1-487,-7-27-1025,0 26 1611,0 1 1252,0 6 602,-52-26 408,25 26-1220,-6 0-248,-85-20 3871,52 20-1718,0 7-2076,-7 0-485</inkml:trace>
  <inkml:trace contextRef="#ctx0" brushRef="#br0" timeOffset="-150397">3180 79 32765,'-93'-13'2,"8"7"-2,6 6-5282,6-13-8205</inkml:trace>
  <inkml:trace contextRef="#ctx0" brushRef="#br0" timeOffset="-149221">2149 463 32767,'0'0'-413,"0"0"-336,0 0 88,0 0-1019,6 0 257,1 7 8,-1-1-830,0 8-156,-6 5-600,7 8 1561,-7 6 905,0 0 733,-7 13 2179,7 0 1055,-12 1 968,12 6-201,-7-7-3147,1-6-818,12 0-181,-6-8-40,0-5-1136,7-7-4521,-7 0-4088</inkml:trace>
  <inkml:trace contextRef="#ctx0" brushRef="#br0" timeOffset="-148973">1991 641 32767,'0'0'0,"0"0"0,7 0 0,32-19 0</inkml:trace>
  <inkml:trace contextRef="#ctx0" brushRef="#br0" timeOffset="-148577">2103 582 32767,'40'-33'0,"-1"7"0,8-1 0,-8 8-2001,1-1-2734,-14 7-3534,1 6-1257</inkml:trace>
  <inkml:trace contextRef="#ctx0" brushRef="#br0" timeOffset="-148406">2070 701 32767,'0'0'0,"6"-7"0,14 1 0,0-7 0,13-1 0,-7 8 0,7-7 0,-7 6 0,0 1-4403,0-7-5188,1 6-1863</inkml:trace>
  <inkml:trace contextRef="#ctx0" brushRef="#br0" timeOffset="-148004">2479 397 22293,'0'0'13,"0"7"255,-6 19 1938,6 1-1109,0 6-415,-7 6 199,7 1 83,0-1 412,-6-6-377,6 7-309,0-7-59,-7 0-775,7 27-2402,0-34-2414,-6 1-3132,6-1-546</inkml:trace>
  <inkml:trace contextRef="#ctx0" brushRef="#br0" timeOffset="-146631">2467 628 19667,'0'0'664,"0"0"223,0 0 113,0-7 29,0 7 665,20-13 756,-7 13-1773,7-6-1063,-7 6-1546,6-7-648,14 1-8337,-13 6 4808</inkml:trace>
  <inkml:trace contextRef="#ctx0" brushRef="#br0" timeOffset="-146044">2658 450 2338,'0'0'12036,"7"7"-5515,-7 12-1355,6 14-2905,-12 0-1755,6 0 101,0 0 546,0 0 205,-7 33-599,7-33-715,-6-13-1136,6 6-2792,0 1-11811</inkml:trace>
  <inkml:trace contextRef="#ctx0" brushRef="#br0" timeOffset="-145428">2783 528 30012,'13'-7'2184,"7"-6"-1728,26 1-352,-20 5-97,0 7-4,-6-6-2066,7 0-2541,-8 6-2926,1-7-1032</inkml:trace>
  <inkml:trace contextRef="#ctx0" brushRef="#br0" timeOffset="-145257">2974 503 27738,'0'0'462,"0"0"-21,0 6 324,0 1-335,0 6 298,0 13-517,0 1-51,-7 6-365,-6 39-3815,0-39 1344,7-6 134,-7-8-883,6 8-1193,1-14-1735</inkml:trace>
  <inkml:trace contextRef="#ctx0" brushRef="#br0" timeOffset="-145091">2810 800 32767,'7'0'0,"26"14"0,-7-14 0,40-14-449,-6-12-14699,-40 13 4940</inkml:trace>
  <inkml:trace contextRef="#ctx0" brushRef="#br0" timeOffset="-144051">3194 517 28347,'0'0'-584,"0"-7"-398,7 20-9414,-7 0 7764,0 41-4736,-14 12 4577,1-20 12819,13-26-3839,-6-7-1000,6-6-1853,0-1-1134,-7 1-1241,7-7-137,0-13-567,0-14-437,7 1-1279,-1-7 436,7 6 1701,-6 7 740,0 7-949,6 0-1703,0 6-4363,-7 14 1854,-6 0 1165,7 12 1617,0-12 2494,-7-7 86,20 0 1360,12-26-2620,1-8-2460,-13 14 2549,-7 14 1834,20-1 3028,-6 40-3557,-14 33-1555,0-6-182,0-20-2362,-6-7-9900,-1-26 5007,1 6 1659</inkml:trace>
  <inkml:trace contextRef="#ctx0" brushRef="#br0" timeOffset="-141733">2214 1184 17457,'7'0'90,"-7"-6"-7,7 6-180,-7-7 46,0 7-31,6-6-1641,-6 6 1016,7 0 85,-7 0-65,-7-7 166,1 7 285,-14 0 2073,0 0 1436,-26 0 2327,20 7-4015,6-7-795,-19 6-426,26 1-522,-1-1-560,8 1-1094,-1 0-109,1-1 384,6 1 136,6 6 460,1 0 223,19 7-1521,-13 0 1851,0-7 403,7 7 120,-7-7-286,0 7-1115,7-7 223,-7 1 612,1-1 228,5 7 66,-12-7 1266,-14-7 4251,1 1-1913,-7 0-503,-27-1 1984,14 1-3334,6-7-369,-6 0-853,-14 0-709,14-13-7706</inkml:trace>
  <inkml:trace contextRef="#ctx0" brushRef="#br0" timeOffset="-141539">1984 1429 15796</inkml:trace>
  <inkml:trace contextRef="#ctx0" brushRef="#br0" timeOffset="-140760">2202 1171 11211,'0'-6'2949,"0"-1"-1183,-7 0-964,7 1-561,-6-1-506,-1 7-585,-6 13 373,-7 1 299,0 12-22,-6 7-735,0 7-702,6-7 1249,0 0 179,7-13 1048,13-14 1723,0 1 201,0-7-284,0 7 6,6-7-26,1-7-993,13-13-1298,0 0-1560,6-6-871,-6 6 1441,6 0 488,-13 7 307,-6 13-893,-27 13 54,0 14 1504,0 6 46,-6 0 1036,6-7 366,7-13-1020,7-6 135,6 0-78,0-7-533,13-14 100</inkml:trace>
  <inkml:trace contextRef="#ctx0" brushRef="#br0" timeOffset="-140517">2103 1336 28440,'19'-26'-2162,"1"0"490,0-1 1369,-7 14 1736,-6 7 582,-1-1-1418,-6 7-505,-6 7 19,-7 19 374,-14 0 98,7 14-211,1-14-192,6-6-289,-1-7-233,14-13-177,0 7 171,7-7 53,6 0-591,0-20-487,7-7-875,0-5-223,0-8-746,-7 14 2428,0-1 4874,-7 21 1021,1-1-1968,-7 0-1776,-7 1-672,-12 6-188,-1 13-284,-13 7-149,0 13-52,13-13-13,1-1-2,6-5-1122,6-8-2698,7 1-2740,0-7-2115</inkml:trace>
  <inkml:trace contextRef="#ctx0" brushRef="#br0" timeOffset="-139684">2368 1171 3651,'0'0'3384,"7"0"198,0 0-2675</inkml:trace>
  <inkml:trace contextRef="#ctx0" brushRef="#br0" timeOffset="-139302">2388 1178 12232,'6'0'1219,"8"26"401,-8-6-381,8 7-19,-8-1-571,1 1-386,-7 6-281,0 0-334,0 13-4415,0-33 461,-7 1 59</inkml:trace>
  <inkml:trace contextRef="#ctx0" brushRef="#br0" timeOffset="-139030">2355 1131 21236,'7'-7'-177,"-1"-19"-1389,7 13 1067,-6 0 146,6 6 160,0 0-599,14 1-3025,-14 6 2355,0 0 187,13 20-355,-19-14 1412,6 14 303,-6-7 682,-1 7 534,-6-7 598,7 0 291,-14 7 2671</inkml:trace>
  <inkml:trace contextRef="#ctx0" brushRef="#br0" timeOffset="-138671">2520 1191 22918,'-26'19'2766,"-1"-13"-4911,21 1-2403,-14-7-6885</inkml:trace>
  <inkml:trace contextRef="#ctx0" brushRef="#br0" timeOffset="-138418">2593 1144 22101,'0'-6'1836,"0"6"-90,0-7-226,20-6-428,13 0-1271,-13 0 33,19-1-2136,0 1-6645,-6 0-1240</inkml:trace>
  <inkml:trace contextRef="#ctx0" brushRef="#br0" timeOffset="-138417">2698 1151 11499,'0'13'6751,"7"34"1752,-7-21-6295,0 40 548,0-40-2830,7 7-171,-1 7-9253,-6-20-89</inkml:trace>
  <inkml:trace contextRef="#ctx0" brushRef="#br0" timeOffset="-138161">2619 1429 13196,'6'0'9444,"1"-7"-3935,6 1-2850,1-1-1402,5 0-785,1 1-533,7-1-2758,-9 1-4863,9-1-3586</inkml:trace>
  <inkml:trace contextRef="#ctx0" brushRef="#br0" timeOffset="-137820">2896 1092 8232,'0'0'2363,"0"0"-1630,26 26-82</inkml:trace>
  <inkml:trace contextRef="#ctx0" brushRef="#br0" timeOffset="-137675">2910 1118 10980,'0'33'-1583,"6"20"1872,-6-7 4487,-6 7 1030,-1-27-936,7-13-2058,0-13-918,0 0-927,7-19-986,-1-8-1089,1 1-1438,6-7 748,-6 6 2941,6 8 997,0-1-228,-6 7-1888,-1 13-101,-6 0-1230,-6 13 536,6 7 158,13-20-1790,6-7 956,1 1 91,13-21-536,-13 14 1478,-1 0 1858,-5 6 1869,18 27 3002,1 26-5017,-6 20-1188,-1 0-2237,-6-33-19814</inkml:trace>
  <inkml:trace contextRef="#ctx0" brushRef="#br0" timeOffset="-116560">1613 1745 13613,'0'0'1054,"7"0"1423,-7 0-1489,6-7-1060,-6 7-832,0 0-281,7-6-500,-7 6 1367,0 0 107,0 0 82,0 0 311,0 6 1096,0-6 238,-7 14 80,-12 6 613,-1 13-1382,-7 0-613,1 6-227,-7 8 282,-7-1 456,-6 7-746,6 13-922,14-33 334,6 0 508,-33 33 951,26-33 389,-32 33 2455,6 0-365,7-6-2553,-1-1-1898,21-26-654,-20 27 674,-7-1 2123,26-32 2,-6 6-237,7-7-48,-27 34 1080,20-27-1254,-27 19-402,34-32-155,6 0-4,-6 0-3,-14 13 0,20-20 0,-6 7 0,6-7 0,7 1 0,6-8 0,0 1 0,1 6 0,-1-6 0,0-7 0,7 0 0,0 6-246,-6-6-598,6 0-393,0 0-5239,0 7-4658</inkml:trace>
  <inkml:trace contextRef="#ctx0" brushRef="#br0" timeOffset="-102200">2599 1937 31294,'0'7'-468,"0"6"-642,6 40 71,1-20-894,-7 0-309,0 33 1104,0-33 1175,0 7 691,0 0 332,-7 6-118,-6 40 1735,0 13-627,7 7-754,-1-60-1268,7 7 129,0 46 217,0-46-332,0-6-33,0 39-6,7-47-3,-7-6 0,6 1 0,-6-8 0,0-6 0,0 0-1443,7-1-5240,-1-5-4505</inkml:trace>
  <inkml:trace contextRef="#ctx0" brushRef="#br0" timeOffset="-375">3716 1752 29724,'0'0'-1277,"0"0"-83,0 7 645,6-7 548,8 6-154,-1 1-743,7-1-61,6 7 1296,1 14 1297,6 19-50,6 6-4378,-19-19-1864,0-13-1553,0 6-894</inkml:trace>
  <inkml:trace contextRef="#ctx0" brushRef="#br0" timeOffset="16294">198 1673 3619,'0'0'3329,"7"0"-1565,-7 0-873,0-7-105,13 7-397,-6 0-1513,0-6 317,6 6-759,-13 0 1888,7 0 1417,-7 0-668,0 0-279,6-7-131,-12 1-179,-1-1 200,0 0-391,-33-6 420,27 13-127,-6 0-135,-1 0-69,0 0-194,-26 27-807,26-14-445,-14 33-508,15 7 1097,12-33 933,14 26 349,-1-26-92,7-7 1140,1 0 661,6 1-1015,32-14-682,-25-7-559,6-6-112,-13-1 80,6-12 783,-6 0 554,0 6 1338,-13 0-511,-7-13 290,-7 13-2097,-6 7-805,-7-1 15,0 8-498,0 6-1253,1 0-2944,-15 6-12504</inkml:trace>
  <inkml:trace contextRef="#ctx0" brushRef="#br0" timeOffset="16510">159 1766 32767,'13'13'0,"13"33"0,-13-19 0,0-7-2105,13 13-7905,-19-27 3707,6 1-804</inkml:trace>
  <inkml:trace contextRef="#ctx0" brushRef="#br0" timeOffset="16888">351 1719 2370,'0'0'8718,"0"7"-4316,6 12-1766,-6 1-1603,7 0-3523,6 6-953,-6-20 3101,13 1 4745,-7-14-1668,7-19 4966,-14 6-5422,1-6-1239,13-13 450,-14 13-3141,1 12-10049,-7 8 3703</inkml:trace>
  <inkml:trace contextRef="#ctx0" brushRef="#br0" timeOffset="17094">470 1725 1089,'6'-7'16178,"8"7"-7351,-1-6-4814,0 0-2367,0 6-2031,7-7-1411,-7 7-3318,20-6-12621</inkml:trace>
  <inkml:trace contextRef="#ctx0" brushRef="#br0" timeOffset="17269">562 1765 13645,'0'13'11005,"0"0"-6120,0 0-2856,0 7-1231,5-1-535,-5-6-733,0-6-3683,0-1-3523,0 1 359</inkml:trace>
  <inkml:trace contextRef="#ctx0" brushRef="#br0" timeOffset="260898">3862 543 897</inkml:trace>
  <inkml:trace contextRef="#ctx0" brushRef="#br0" timeOffset="261692">3888 555 24183,'0'0'-1010,"0"0"917,0 0 15,0 0-501,0 0-916,0 0-362,0 0 49,6 0 616,-6-7 594,7 7 359,6-6 398,1-1 191,-1-6 467,-7 7-105,21-14 1797,-14 13-824,26-12 1632,-25 12-2406,32-12 551,-7-1-969,-19 13-440,-7 1-417,0 6-459,7-7-481,-13 0-758,6 1-2440,-6 6-2547</inkml:trace>
  <inkml:trace contextRef="#ctx0" brushRef="#br0" timeOffset="262957">4629 92 14157,'-7'-13'1036,"-13"0"-1155,0 6-278,7 7 22,-6 0 163,-21 7 874,-6 6 2853,6 7-21,0 7-1550,7 6-1590,7 0-2629,12-7 378,8-6-96,-14 39-497,7 1 3809,-1 6 2302,14-33-2770,-6 0-46,12 33-1019,1 6-254,13 1-3417,13-13 2592,-13-34 1154,33 34 1559,-27-41-377,1 8-454,6-1 667,0-6-214,46 13-1008,-39-13-98,6-13 146,0 6 829,1-13 313,-1 0 491,7 0-140,-1-7-381,41-19 253,6-14-1224,0-6-961,-59 13-92,0 6 108,-7-6 315,0 7 265,13-40 185,-13-7 492,-20 1-307,-6 32-241,-14 0-87,-12-39-263,5 33 29,-25-27 50,-28 0 728,-5 7 625,-8 7 255,28 32-610,5 8-240,-12 5 36,-60-6 961,66 14-1315,0 6-124,0 0-26,7 6-1959,0 1-3699,13-7-4912</inkml:trace>
  <inkml:trace contextRef="#ctx0" brushRef="#br0" timeOffset="263707">4424 318 22806,'0'6'-1430,"6"14"-2857,8 6 273,12 1-403,-6-7 4384,-7-14 743,0 1 1058,0-7 619,-6 0 1376,6 0 188,0-7 810,-6 1-1292,12-34-499,-5 20-2722,-8 0-154,1 1-81,-7 5-8,0 1-330,0 0-1244,0 0-1100,-7-1-7420,1 8 3097</inkml:trace>
  <inkml:trace contextRef="#ctx0" brushRef="#br0" timeOffset="264515">4734 284 22005,'0'0'1293,"-7"0"130,-12 6 26,-1-6-2580,14 7-1260,-1-7-2072,7 0 957,-6 7 399,6-7-165,0 0 79,6 6 1707,1 1 2093,-7-1 1472,19 7 1738,-6 7-1150,-13 0 4364,0-7-3825,-13 0 346,7-6-1554,-7 6-1962,-7-6-7664,7-7-5581</inkml:trace>
  <inkml:trace contextRef="#ctx0" brushRef="#br0" timeOffset="265156">4828 298 3363,'6'0'5242,"1"-7"-2857,-1 7 2493,-6 0-4504,0 0 890,-13 0 2269,-13 13 70,13 0-2624,-13 7-825,19-7-633,7-6-638,7 6-3228,6-13 1113,6 6 183,1-12 535,0 6 992,12-13 6923,-12 6 3481,-13 7-6092,-7 0-892,-7 7 69,-6 6-1333,-7 13-4717,7-13-6566,7-6 475</inkml:trace>
  <inkml:trace contextRef="#ctx0" brushRef="#br0" timeOffset="265525">4635 542 26169,'0'0'299,"0"0"-420,0 0-666,-19 33-7,12-13 611,1 33-1865,6-40-1180,0 13-5997,0-19 4994</inkml:trace>
  <inkml:trace contextRef="#ctx0" brushRef="#br0" timeOffset="265817">4715 582 8200,'0'0'4596,"0"0"-823,7 0-150,-7 7 412,6-1-705,1 8-1808,-14 19-3704,7-13-342,0-7 4279,0-13 470,0 0-459,0-7-886,7-13-1109,12-6-613,-6-1-297,7 14 2186,0 0-504,-14 13-496,7 7-239,-6 12-1945,-7 1-6284,0 7-3680,0-21 9406</inkml:trace>
  <inkml:trace contextRef="#ctx0" brushRef="#br0" timeOffset="266231">4780 668 9129,'0'-13'14778,"-5"-7"-9602,5 13-7218,0 7-4829,5-6-2918</inkml:trace>
  <inkml:trace contextRef="#ctx0" brushRef="#br0" timeOffset="266539">4907 562 23638,'0'0'4647,"0"0"-2100,0 6-3713,0 1-4765,0 0-2185</inkml:trace>
  <inkml:trace contextRef="#ctx0" brushRef="#br0" timeOffset="266540">4952 608 22069,'0'0'1101,"0"7"2278,-13 19 1763,6-13-4473,-12 7-328,13-14-1155,6-6 55,0 7 422,-6-7-262,6 0 317,0 0-686,0 0-1398,-7-7-11968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14T13:04:00.3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7856 20 22998,'0'7'5464,"6"6"-2842,7 20-1165,7-14-14039,-1-12 1019</inkml:trace>
  <inkml:trace contextRef="#ctx0" brushRef="#br0" timeOffset="166">8021 146 27578,'7'7'2848,"5"19"-1424,-5-13-20756</inkml:trace>
  <inkml:trace contextRef="#ctx0" brushRef="#br0" timeOffset="1779">8457 404 28571,'-14'-14'3312,"-6"1"-2562,1-14-636,5 14-682,-5 0-1953,6-7-1191,-7 0 850,-13 0 401,-47-6 1103,27 13 3489,7 6-453,-60-6-201,47 13-1772,0 7-525,12-1 628,-32 14 1081,19 0-1451,41-14-614,-8 28-3259,1 12 2479,-1 20 7649,14-20-2930,0-6 410,-13 58 1567,-8 15-4362,15-60-365,-8 52-10,14-58-3,-7 46 0,7-1 0,13-59 0,0 46 0,6-6 0,8-40 0,6 1 0,32 12 0,-18-26-2388,58 0-5814,-46-1 2669,1-6 2818,5 7 1836,-5 13 1098,45 33 9408,-46-27-5425,34 40-707,5 1-1418,-38-40-1999,-8-1-63,1 1-12,6-7-2,7-7-1,40 21 0,-40-34 0,0-6-303,46-7-5587,-47 0 2707,-12-7 1371,-1-6 1461,-13 6 1301,1-6 1705,19-33 2631,0-14-3671,-19 21-1487,19-34 252,-6-13 118,-21 39-477,21-45-15,-27 47-6,0-9 0,1 8 0,-8-6 0,1 5 0,6 1 0,7-47 0,6 7 0,-12 0 0,-1 46-96,-7 8 168,8-35-724,-8 34-184,-6 0 105,7 0-257,-7 7-667,-7-27-2486,-6 0 2871,0 33 1215,0-6 81,-1 6-423,-12-7-945,-40-18-1267,19 18 4666,-12 1 2796,-60-34 2456,-19 1-6867,66 32-431,-60-12-9,85 26-2,1-1-1452,13 8-10113</inkml:trace>
  <inkml:trace contextRef="#ctx0" brushRef="#br0" timeOffset="2816">7974 457 27258,'0'0'-96,"0"6"316,-7 21 530,7-2-157,-6 8-144,-7 53 196,-1 6-1593,8-40-3512,6-25-6277,0-27 5724</inkml:trace>
  <inkml:trace contextRef="#ctx0" brushRef="#br0" timeOffset="3368">7889 509 25945,'0'0'2926,"0"-6"-1013,7-1-844,6 1-504,7-7-322,6 6-167,7 1-50,0-1-23,-7 7-1155,0 7-4714,-6-7-3673,0 0-400</inkml:trace>
  <inkml:trace contextRef="#ctx0" brushRef="#br0" timeOffset="3435">7975 555 2210,'0'0'13122,"0"6"-5738,0-6-3423,7 7-583,6 0-1651,6-1-1070,27 7-1534,-20-6-7354,1-14-5288</inkml:trace>
  <inkml:trace contextRef="#ctx0" brushRef="#br0" timeOffset="3554">8272 476 28923,'0'0'85</inkml:trace>
  <inkml:trace contextRef="#ctx0" brushRef="#br0" timeOffset="3745">8272 496 30737,'0'19'625,"-7"0"-415,1 1-638,-1 6-615,7 7-2027,-6-6-2107,-1-1-1047,0-7 1956,7-5-186,-6-1 1325</inkml:trace>
  <inkml:trace contextRef="#ctx0" brushRef="#br0" timeOffset="5025">8253 594 30589</inkml:trace>
  <inkml:trace contextRef="#ctx0" brushRef="#br0" timeOffset="5372">8253 593 30556,'26'-5'-1847,"-13"5"-1974,6 0-10799</inkml:trace>
  <inkml:trace contextRef="#ctx0" brushRef="#br0" timeOffset="5555">8418 508 32255,'0'0'-1597,"7"7"821,-7 12 237,0 1-506,-7 7-918,0-1-975,-19 27-3942,13-13 1015,13-27 1276</inkml:trace>
  <inkml:trace contextRef="#ctx0" brushRef="#br0" timeOffset="5940">8259 568 25848,'6'5'2440,"1"-5"-2327,13 0-3370,-14 0-2598,1-5-825</inkml:trace>
  <inkml:trace contextRef="#ctx0" brushRef="#br0" timeOffset="6764">8444 555 29019,'0'0'735,"0"0"-27,6 0 232,7 5-620</inkml:trace>
  <inkml:trace contextRef="#ctx0" brushRef="#br0" timeOffset="7155">8491 561 30104,'33'0'-10506,"-13"0"5149</inkml:trace>
  <inkml:trace contextRef="#ctx0" brushRef="#br0" timeOffset="7354">8543 614 2915,'0'0'14044,"0"6"-6747,-7 1-3213,14 0-2134,-7 12-1508,0-6-1087,-7 7-2063,7-7-2979,-6 1-1206,-1-2-533</inkml:trace>
  <inkml:trace contextRef="#ctx0" brushRef="#br0" timeOffset="7355">8477 706 8104,'0'0'3422,"0"0"1366,0 0-449,0 0-868,6 0 18,8 0-4236,-1 7-3260,0-7-2619,0 6-120</inkml:trace>
  <inkml:trace contextRef="#ctx0" brushRef="#br0" timeOffset="7356">8602 785 11851,'0'0'6883</inkml:trace>
  <inkml:trace contextRef="#ctx0" brushRef="#br0" timeOffset="7570">8603 787 25500,'13'-13'5535,"0"-27"-4004,7 0-2706,-14 14 721,1 12 457,0 8-538,-1-1-989,1 1-1055,6-1-4682,13 14-254,7 6 2638,-33-13 4369,26 13 320,-13 0 2433,0-6 1215,-13-7-1846,0 0 675,-6 7 3823,-20-1-1689,6 1-1806,7-1-2062,6 1-280,7 33-68,13-20-1632,-6-1-1128,26 8-4886,-14-14 2419,-6-6-1388</inkml:trace>
  <inkml:trace contextRef="#ctx0" brushRef="#br0" timeOffset="42768">7558 859 28635,'0'0'-2423,"0"0"1974,0 0 718,7 6 143,-1-6-145,1 0-132,-1 0-189,8 0-241,-1 0-651,0 0 196,0 0-65,7 0-164,0 0-479,26 0-239,-19 7 1592,19-7 1552,20 7 1150,20-1 683,-40 1-1462,1-7-505,52 0 921,13 7-1918,7-1-302,-59 1-13,6 0-1,40 12-732,-27-6-7155,-39 1-8835</inkml:trace>
  <inkml:trace contextRef="#ctx0" brushRef="#br0" timeOffset="43556">7869 972 2498,'0'0'6886,"0"0"-1333,0 0-2260,0 0-466,0 7-1033,-7 6-1858,0 0-1566,1 7-827,-1-7 112,-6 13 590,-7 7 1684,7-13 2595,6-7 1048,1-6-520,6-1 3609,0-6-5756,6-13 287,14-6-966,-6-1-1562,5 0-832,1 7 138,-7 0 293,0 6 446,-6 7-435,-1-6-72,1 6-228,-7 0-161,0 0 1278,0 6 74,-7 1 4069,1 19 4406,6-19-4803,6 6-680,1 7-266,6-1-1565,0-6-560,-6 1-1324,6 12-7357,-6-6-6511</inkml:trace>
  <inkml:trace contextRef="#ctx0" brushRef="#br0" timeOffset="43850">8053 1051 21941,'0'0'1391,"0"0"-323,0 0 133,0 26 537,0-6-1360,0 39-889,0-20-6683,-5-19 1368,5-20 204</inkml:trace>
  <inkml:trace contextRef="#ctx0" brushRef="#br0" timeOffset="44153">8074 1024 833,'0'0'7154,"0"0"1279,6 0-2375,27 0-4027,-19 7-3593,12 6-1760,-7 0-1216,-5 0 883,-1 13 1990,-13-6 3665,-7 0 1221,-13 19 5890,-6 1-3494,13-27-4654,7-6-1092,6-1-1427,-7 1-7723,7-7 2848</inkml:trace>
  <inkml:trace contextRef="#ctx0" brushRef="#br0" timeOffset="44422">8292 1110 23030,'0'7'1597,"0"-1"-427,-7 47-90,-5 13-912,-1-20-2451,13-26-7243,-7-13 3590</inkml:trace>
  <inkml:trace contextRef="#ctx0" brushRef="#br0" timeOffset="44711">8425 1084 17937,'6'0'4417,"1"13"-2838,6 33-1435,-26 21-654,6-28-1348,-6-12-3200,0-7-1604</inkml:trace>
  <inkml:trace contextRef="#ctx0" brushRef="#br0" timeOffset="44864">8319 1248 1762,'0'-7'6898,"6"-5"6687,8 5-7206,-14 1-5412,20 12-644,26 7-6559,-20-7-730,-6 1-1036</inkml:trace>
  <inkml:trace contextRef="#ctx0" brushRef="#br0" timeOffset="45026">8530 1196 31614,'6'7'878,"7"-7"-710,27-7-1946,-8-6-12282,-12 7 4971</inkml:trace>
  <inkml:trace contextRef="#ctx0" brushRef="#br0" timeOffset="45249">8649 1236 15343,'-7'13'6987,"-6"33"2396,7 0-8432,-7-14-2699,13-5-15468</inkml:trace>
  <inkml:trace contextRef="#ctx0" brushRef="#br0" timeOffset="-116403">3101 0 20083,'0'7'-655,"-6"-1"1200,6 7-330,-7 7-824,7-7 376,0 0 72,-6 7-340,6 7 477,-7-14 87,7 0 659,7-6 80,-7 6 10,19-7 297,-5 1-721,6-7 86,-7 0-378,20 0 42,-20 7-227,7-7 15,26 6 332,0 1 947,7-14-378,-1 1-92,-19-1-1205,-6 0-1505,-1 7-2106,-6-6-1615,0-1-1377</inkml:trace>
  <inkml:trace contextRef="#ctx0" brushRef="#br0" timeOffset="-113790">2645 338 13613,'13'-7'-230,"7"1"573,-7 6-353,-6 0 43,6-7-55,7 7 398,-7 0 3447,-6 0-1991,-7-7-424,0 7-481,6 0-384,-6 0-334,-13-6-2535,-20-1 267,13 7 1793,-39 0 246,-21 0 1066,47-7 726,-6 7-367,32 0-1161,-26 0 365,-7-6-33,1 6 652,6-7 307,-1 7-338,1 0-553,1-6-635,5 6 243,1 0-692,-21-7-1058,21 7 970,19 0 499,1 0-363,6 0-633,-7 0-203,7 7 212,0-1 1444,0 1 196,7 19 1971,-7-12-561,0 5-453,0 1-370,0 7-2,-7-1-823,0 7-269,-12 32-73,5-25-42,-12 53-1,-1-1-1,14-46 0,0 1 0,-13 52 0,12-46 0,-12 39 0,-1 8 0,14-54 0,-13 53 0,12-46 0,1-7 0,0 0 0,6 33 0,1-40 0,6-12 0,6-1 0,1 14-381,6-27 463,0 0 111,27 7-98,-13-20-87,6 7-6,0-7-1,6-7-1,1 1 0,6-8 0,1 8-99,6-1-828,0-6 122,-1 6 430,1 1 116,7 6 309,-7 0-14,66 0 889,-60 0 140,1 0-754,-1 0-241,-6 0-64,6 0-4,-12 0-2,6-7 0,-7 1 0,40-14 0,-40 0-941,-6 7-1912,-7-7-1143,0 0 1065,-7 0 295,1-5 1445,6-22 2085,-20 21 1297,14-34 2834,-1-6-1930,-6 0-3563,-7 27-895,-6 6-51,6-1 387,13-38 540,-6 6 3102,-7 32-1678,1 8-356,-1-7-102,-6 6-97,6 8-268,-7-8-81,14-19 302,-13 26-783,-1 0-937,8-13-3151,-8-6 743,1 25 2381,-14-19-395,1 20 1802,-1 7 215,0-8-63,-6 1-9,0 0-3,-7 0-66,0-1-67,0 1 108,-32-13 139,25 13-289,-6-6 251,0 5 885,-60-19 2653,40 13-1927,-6 7 246,0 0-239,-8 0-977,1 0-511,0 6-356,13 0-907,0 1-3118,-26-7-12839</inkml:trace>
  <inkml:trace contextRef="#ctx0" brushRef="#br0" timeOffset="-112844">2335 444 17489,'0'0'639,"0"0"643,0 0 494,0 0-374,0 0-284,0-7-214,0 7-350,-7 0-563,7 0-391,-7 0-385,1 0 132,-1 0 389,-6 7 155,0 6 184,0-7 160,-7 14 41,7-7 210,6 6 38,0 1 2003,1 0 621,12-1-1490,1 1-1074,0-7-378,13 7-134,6 0-49,-6-7-17,6 0-4,1 7-1,-8-7-1,8 0 0,-14-6-3669,0-1-6460,7 1-659</inkml:trace>
  <inkml:trace contextRef="#ctx0" brushRef="#br0" timeOffset="-112584">2500 450 26425,'0'0'124</inkml:trace>
  <inkml:trace contextRef="#ctx0" brushRef="#br0" timeOffset="-112321">2513 476 29161,'6'32'515,"1"1"-621,6 6-859,-13 1-1082,7 0 704,-1-1 721,-6-13-87,0-12-1900,0-8-2409,7 1-871</inkml:trace>
  <inkml:trace contextRef="#ctx0" brushRef="#br0" timeOffset="-112164">2467 469 15855,'7'-7'1816,"-7"-6"73,13 0-206,0 0-114,7-1-693,33 8-2045,-34 6-2566,8 13-64,-8-6 2028,8 13 1200,-14-1 555,0 8 493,-6 5 3164,-7 1 838,0 6-448,-13-6-186,0 0-1159,-1-7-1976,-6 1-516,-12 6-896,18-20-2733,8-13-2931,-7 0-819,13 0 4445</inkml:trace>
  <inkml:trace contextRef="#ctx0" brushRef="#br0" timeOffset="-111814">2811 456 28859,'7'0'-27,"-7"6"73,13 1 39,-6 6-111,6 13-525,-7 0-1015,-6 7-379,0 6 1109,-13 8-233,7-8 552,-1 1 2169,7-14 2567,-7-6-1374,1-7-1865,6-6-622,0-1-225,-7 1-79,7-7-24,0 0-10,-6-13-7,-1 0-7,7-14-3,7 1-948,6-1-106,13-38-430,-6 38 1024,-7 1 110,7 6-833,-1 0 616,-5 7 503,-1 0 792,0 6 362,0 1-445,0 6-523,0 0-69,-6 19-31,6 8 235,-6 52-6970,-14-40-4814</inkml:trace>
  <inkml:trace contextRef="#ctx0" brushRef="#br0" timeOffset="-111585">2917 680 32767,'0'27'0</inkml:trace>
  <inkml:trace contextRef="#ctx0" brushRef="#br0" timeOffset="-111280">2930 687 32767,'13'5'0,"7"-5"-1796,6 0-6399,-6 0-5516</inkml:trace>
  <inkml:trace contextRef="#ctx0" brushRef="#br0" timeOffset="-109246">2309 885 9129,'-27'-26'4531,"27"26"-3529</inkml:trace>
  <inkml:trace contextRef="#ctx0" brushRef="#br0" timeOffset="-109091">2282 852 17704,'7'-6'2724,"-1"6"-1284,1-7-1522,-7 7-3217,0 0 1435,-13 13-668,-14 7 1811,0 6 1635,8-12 94,6 6 204,-14 19 248,0 14 1604,21 0 1652,19-7-949,7 0-3050,7 0-1548,-1-12-7809,-13-21 955</inkml:trace>
  <inkml:trace contextRef="#ctx0" brushRef="#br0" timeOffset="-108375">2434 1018 1986,'0'0'4359,"0"0"3203,0 0-3433,0 0-3326,0 6-547,0 1-648,0 6-547,0 0-763,-7 7-68,7 0 553,-13 19 1611,0-19 5342,13-14-2891,0 1-153,0-7-1429,0-7 269,0-6-719,20-39-5646,-7 25 1003,0 1 2219,0 0 1706,-7 19 864,-6 1-590,0 6-75,0 0-393,7-7-2620,-7 7 963,0 0 310,0 0 647,0 0 883,6 13 4062,1 13 900,-7-12-1968,7-1-514,-1 20-179,1-20-2152,-1 0-1502,-6-7-2325,0 7-1539,7-6-6219</inkml:trace>
  <inkml:trace contextRef="#ctx0" brushRef="#br0" timeOffset="-106895">2526 1123 10762,'0'6'2512,"0"-6"3193,0 0-3504,0 0-550,0 0 965,13-19-3078,0 6-1087,7-7-3657,-6 7 1515,-8 0 1775,1 6 460,-1 0 1191,1 7 727,-7-6 189,7 6 56,-7 0 168,0 0 125,0 0 131,6 0 142,-6 6 488,0 8 111,7 12 573,-7-6-2021,0-1-502,0-6-2039,0 7-2660,0 0-5898</inkml:trace>
  <inkml:trace contextRef="#ctx0" brushRef="#br0" timeOffset="-106258">2665 1083 17585,'0'7'436,"7"12"-546,-7-5-2491,0-1 20,0 13-1594,-7-6 4527,7-13 405,0-7-153,0 0 535,0 0 1590,-6-7 930,6-13-787,0 7-1326,0-7-1198,0 0-521,6 1-374,1 6-584,0 6-221,12-13-1819,-12 13 1117,26 1-376,-20 6 1091,0 6 297,-6-6 216,0 7 330,6 13 1506,-13 0 561,-7-7 87,-6 26 2862,0-19-1960,0 0-579,-1 0-1081,1-14-738,7 8-1930,-8-8-1895,8 1-4968</inkml:trace>
  <inkml:trace contextRef="#ctx0" brushRef="#br0" timeOffset="-105931">2836 1037 15310,'0'6'2114,"-7"1"-1246,7 13-343,-12 26-433,5-13-2485,-6-6-2435,0-1-441,7-6 2122</inkml:trace>
  <inkml:trace contextRef="#ctx0" brushRef="#br0" timeOffset="-105657">2890 1011 15919,'0'0'1294,"0"0"-286,6 7 308,1 26 579,-14 19-3917,-12 1-9787</inkml:trace>
  <inkml:trace contextRef="#ctx0" brushRef="#br0" timeOffset="-105490">2817 1123 11723,'6'-6'5109,"1"6"-530,6 0-3019,13 12-5594,7-5-8293</inkml:trace>
  <inkml:trace contextRef="#ctx0" brushRef="#br0" timeOffset="-105265">2950 1064 8424,'7'0'12236,"-1"0"-8534,14 0-1385,13 0-6056,-6 0-8264</inkml:trace>
  <inkml:trace contextRef="#ctx0" brushRef="#br0" timeOffset="-105036">3028 1123 22645,'0'13'2545,"-13"7"412,0 26-563,0-13-7234,13-20-6890,0-6 6203</inkml:trace>
  <inkml:trace contextRef="#ctx0" brushRef="#br0" timeOffset="-104628">3049 971 21556,'0'0'1098,"6"0"-500,1 7-635,39 26-4895,-6 20-2593,-8 13 5695,-25-33 1836,-7 0 226,0-7 2816,-7 1 3800,7-1-625,-6-6-2722,-8 13-2021,8-20-4532,-20 0-8404,6-6 3100</inkml:trace>
  <inkml:trace contextRef="#ctx0" brushRef="#br0" timeOffset="-101955">5225 80 13164,'0'0'6415,"0"6"-3828,0 8-1084,7 5-600,-1 1-1528,1 13-766,6-6-1439,-6 6 737,6-7-803,7 0 231,-7 7 154,7-6-317,-7-8 870,7 1 2245,6 7 7865,-19-14-2406,6-6-1286,-6-1-756,-1 1-967,14-7-425,7-20-1800,6-26-437,-13 13-70,-1 0-3,1-7-2,0 1 0,7 6 0,-14 0 0,13-20-4077,-6 13-9029,-13 27 5499</inkml:trace>
  <inkml:trace contextRef="#ctx0" brushRef="#br0" timeOffset="-100203">5529 575 10890,'-13'-7'4563,"-7"-6"-1830,-13 7-1796,6-8-595,-6 8 38,0-7-513,-53 0 1241,40 0 454,6 7-381,-6-1 459,6-6-1191,-32-7-577,12 0 52,14 7 211,39 6 284,-6 1 285,6-1-505,-6 7-979,6 7-1770,1 6 1932,6 13 301,-7 1 275,1 6 219,-1 12-56,-13 48 1186,7-41 319,-14 54 380,-12 13-136,-1 13 311,0-6-1329,20-60-828,-13 59-19,7-6-5,6-7 0,20-27 0,0-18 0,27-21 0,-8-26 0,28 0-1079,32-20-103,14-7-1109,-40 0 36,59 1-2756,1 12 2732,-1 14 4704,-59-7 766,0 1 474,46 12-476,0 1-2205,-6-14-1363,-7-20-1427,-13-6-906,-40 6 23,20-26-2187,-34 7 3347,1 6 421,13-40 1486,-19 27 295,-8-6 1584,-6 32-1857,7-26 1150,-1-6 284,-6-8-148,0 8 477,7-7-918,0-46 456,6 13-648,0-7-428,14-7-2403,-14 54 1385,7-1-60,6-33-1270,-6 40 316,-13 0 589,6 7 811,-7-1 184,8-19-371,-14 0-479,0 6 460,0 27-8,-14-20-476,8 19 255,-7 1 394,-21-6 805,8 12-70,-27-6 188,-20 0 1371,27-1-1226,0 1 223,-60-7 835,7 7-2273,-14 0-24120,107 13 21727</inkml:trace>
  <inkml:trace contextRef="#ctx0" brushRef="#br0" timeOffset="-99208">5026 581 12716,'0'0'981,"-7"-7"4248,7 1-2882,-6-1-617,12-6-482,1 7-591,-7-1-823,6 7-254,-6 0-252,0 7 549,0 6-61,-13 26-32,-13 14-2171,13-27 86,0 0 533,-1-6 1532,8-1 1093,-1 1 2086,0-7 1261,1-6-927,6-7-2034,0-7 231,6-6-601,1 0-801,13-20-1356,6 13 392,-6 14-1794,0 6-1937,-14 6 1992,8 8-557,5 5 109,1-12 3735,0-7 7065,0-13 167,-7-14-4871,0 1-2907,-13 20-1455,7-1-1232,-7-6-9276,0 6 4482</inkml:trace>
  <inkml:trace contextRef="#ctx0" brushRef="#br0" timeOffset="-98701">5205 667 32767,'0'0'0,"7"0"0,-1 0 0,14-7 0,20-6 0,-14 7 0,14-1-3376,-21 7-2304,1-6-2920,-13 6 819</inkml:trace>
  <inkml:trace contextRef="#ctx0" brushRef="#br0" timeOffset="-98198">5270 694 27130,'0'0'1309,"0"0"415,-7 13-328,7-6-697,0 12-381,0 8-156,-6-14-1858,6 0-802,-20 13-3856,1 0 2269,13-19 3667,-1-1 130,7 1-4634,0-7 1027</inkml:trace>
  <inkml:trace contextRef="#ctx0" brushRef="#br0" timeOffset="-97974">5343 746 3107,'-6'6'8555,"-1"8"-4632,0 5-2774,1 1-594,-1-7 189,1-7 1873,6 1-256,0-7 135,-7 0-554,7 0-25,7-7-75,6-6-1013,0-6-552,0-1-937,1 0-549,-8 7 575,7 0 468,-6 13-140,0-6-474,-1 6-495,1 19-3847,-1-6 30,-6 1 649,0-8 1499,14 1 3889,6-7 4284,6-13 1464,-6-1-4132,-7 8-1715,14-7 2130,-1 26-286</inkml:trace>
  <inkml:trace contextRef="#ctx0" brushRef="#br0" timeOffset="-97762">5562 773 32391,'13'20'259,"0"6"-357,-6 0-1644,0 1-1893,6 5-8446,-13-25 4752</inkml:trace>
  <inkml:trace contextRef="#ctx0" brushRef="#br0" timeOffset="-95772">5363 688 7559,'0'0'737,"0"0"-178,0 0 238,0 0-173,7 0-200,-1-7 171,-6 7 437,7-6-178,-7 6 109,0-7-283,-13 7 1578,-14 0 3132,-12 7-568,6 6-3140,13-7-1390,14 1-199,-1-7-202,7 6 153,13 1-33</inkml:trace>
  <inkml:trace contextRef="#ctx0" brushRef="#br0" timeOffset="-95463">5284 720 29556,'26'13'89,"0"-6"568,-20 0-406,1 12 496,-14-12-238,7 6-315,-6 0-241,6-6-576,0 6-2891,0-13-832,6 7-1246,-6-7-1273</inkml:trace>
  <inkml:trace contextRef="#ctx0" brushRef="#br0" timeOffset="-94650">4979 952 23734,'0'0'999,"0"0"-835,-7 7-613,7-7 260,-6 6-227,-1 1-364,-19 26-2694,-7 6 994,-13 14 1527,0-1 2603,26-25 1552</inkml:trace>
  <inkml:trace contextRef="#ctx0" brushRef="#br0" timeOffset="-94511">4761 1230 26049,'-6'26'2286,"6"27"31,6-26-1505,21 19-48,-7-20-375,6-6-279,0 6-81,-6-6-1183,6-7-2713,8 0-8099,-21-6 4022</inkml:trace>
  <inkml:trace contextRef="#ctx0" brushRef="#br0" timeOffset="-93598">5053 1203 12908,'0'-7'6346,"6"1"-1076,1-1-4119,6-6-711,-6 6-92,6 1-856,20-8-798,-20 8-63,13 6-5179,-12 0 881,-1 6 3726,-13 8 1877,0 6 1521,-7-7-73,-6 6 2149,-7 1-879,7 0 916,0-14-1106,-7 1-433,7-14-1453,0 1-840,0-1-1254,6 7 1084,7-6 220,0 6 48,0 6 898,7 1 1607,6 13 968,0-7-2070,-7 0-862,8-7-1210,-8 1-1256,7 0-1227,-6-1-1498,-7 1-1286,13-7-697</inkml:trace>
  <inkml:trace contextRef="#ctx0" brushRef="#br0" timeOffset="-92854">5225 1051 8904,'0'0'3791,"0"0"-467,7 0-700,6 6 697,7 8-4562,-1 6-3869,8-1 634,-1 14 759,-13 7 2024,-6 6 3808,-7-26-429,0 6 710,0 7 5202,-13 0 790,-27 20-3720,27-40-4541,0 0-86,-20 14-23,20-14-9159,13-13-273</inkml:trace>
  <inkml:trace contextRef="#ctx0" brushRef="#br0" timeOffset="62345">153 225 20435,'0'0'-772,"0"0"-752,0 0 1759,6 6 598,-6-6-93,7 7-89,0-7-212,-1 0-287,-6 7-129,7-7-236,0 0-145,-1 0-127,7 6-459,-6-6-317,13-6-209,-7 6 571,0 0 491,7 6 310,0-6 105,0 0 146,6 7 206,-6-7 880,7 0-236,-1 0-484,7-7-316,0 7-96,0-6-9,0-1-24,0 0-850,0 7-677,1-13-71,5 7-95,1-1 1011,-7 7 431,6-6 203,1-1 5,0 0 196,0 7 673,6-6-20,-7-1 746,47 1 1015,-39 6-1770,-1-7-422,-6 7-347</inkml:trace>
  <inkml:trace contextRef="#ctx0" brushRef="#br0" timeOffset="62863">1270 158 20362,'46'0'-17,"1"0"160,-1-7 850,0 7 146,-6 0-63,6 0-898,0 0 134,1-6-169,-8 6-58,14 0 9,-6 0-197,39 0-101,-40 6 289,7-6-165,-7 0-1088,0 0-710,1 0 877,-1 0 416,0 0 385,7 0 328,-7-6 101,1 6 114,-1 0-114,7 0 51,0 0-66,0-7-20,-1 7-831,1 0 449,0 0-4,0 0 101,0 0-106,7 0 79,-1 0-213,1 0-612,-1 0-497,1 0-282,-1 0 9,1 0 162,72 0-692,-66 0 2230,0-6 507,-59 6-434,46 0 797,13 0 53,0 0-191,0 0-328,-1 0-396,1 0-75,7 0 39,0-7-204,-1 7 69,74 0 202,-73-7 480,79 1 3366</inkml:trace>
  <inkml:trace contextRef="#ctx0" brushRef="#br0" timeOffset="63437">4536 111 18716,'79'0'949,"-6"-6"-655,0 6-138,6 0-209,-6-7-116,6 7-180,1 0 210,-1-6 304,0 6-218,1 0 17,-1 0-771,0 0-1222,1 0 832,-7 0 1269,6-7 1488,0 7-202,-6 0-657,6 0-158,-6 0-183,6 0-566,-6 0 198,7-6-233,-2 6-95,1 0-172,-6 0 1114,6-7-24,-6 7-218,0 0-645,-1 0-220,1 0-142,0 0 323,0-6 264,-1 6-404,1 6 1655,0-6-594,0 0-577,0 0-205,-1 7 149,1-7 185,-7 0 320,7 6 7,0-6 663,-7 0-551,0 7-328,7-7-294,59 6-650,-66-6 812,7 7 128,59-1 1370,-66 1-771,0-7-250,-6 6 426,-1-6 163,1 0-289,-1 0 70,-6 0-512,65 7-72,-58-7-254</inkml:trace>
  <inkml:trace contextRef="#ctx0" brushRef="#br0" timeOffset="63682">9026 139 30468,'60'6'-6,"-1"-6"5,-6 7-126,0-7 227,0 6-256,0-6 22,52 14 233,-51-14 123,45 13 1693,-7 0-1547,-45-7-351,-1 1-16,27 6-1245,-40-7 122,0 1-310,20-1-1384,-20 1-2508,-7-7-2977,-19-7 2977</inkml:trace>
  <inkml:trace contextRef="#ctx0" brushRef="#br0" timeOffset="64993">139 476 13004,'-7'0'-910,"-6"0"-136,6-6 2298,1 6-31,-1 0 311,1 0 462,-7 0 1971,6 0-2054,1 6-1289,-1 8-604,14 31-959,-1-12-3144,7 0 251,-6 6 1258,6 1 1719,6-7 1412,1 26 6526,0-26-3794,-14-20-3512,1-6-3222,-7-7-4659</inkml:trace>
  <inkml:trace contextRef="#ctx0" brushRef="#br0" timeOffset="65580">0 521 13677,'0'-19'484,"0"6"-566,20-20 2562,13 13-3343,13 7-1251,-26 13 598,6 0-101,7 7 535,-7-1 1005,0-6 363,-6 7 625,7-1-197,-8 1 800,-5 0 1479,-1 6 2821,-13 0-3416,-13 19 2737,-27 7-1768,20-19-3121,-6 0-175,0-1-47,6 1-343,-20 13-8828,8-13-7710</inkml:trace>
  <inkml:trace contextRef="#ctx0" brushRef="#br0" timeOffset="66024">502 384 3459,'-7'0'8167,"0"0"-2915,-6 0-2881,0 6-860,0 1-913,-20 13-571,13 0 2,-6 6-172,19-13-213,-6 1 77,6-1-102,7-8 48,20 15 23,-13-6 363,6-8 284,7 1-56,19 13-152,-19-14-70,0 7 390,-14-13-341,8 7 858,-1 6 215,13 7 675,-13-13-951,-6 6 420,-7 0-92,-7-6-102,-13 26 1433,1-20-2171,-1 7-264,-26 13-78,20-20-47,6-6-3,0 6-1629,0-6-3035,7-1-2431,0 1-1079</inkml:trace>
  <inkml:trace contextRef="#ctx0" brushRef="#br0" timeOffset="66750">642 463 19506,'0'7'-2181,"0"6"-133,0 7 1961,0 5 808,6 1 75,-6 7 626,-6 33 6127,6-40-4327,-7-6-1028,1-7-517,6 0-473,0-13-300,0 7-295,0-7-169,-7-7-31,7-32-1383,0 12 266,0-5-621,7-1 455,-7 13 576,19-20-592,-12 21 451,0 7 99,6-8-748,-6 13 913,19 7 111,-19 0 581,6 7 331,0-1 435,13 8 1911,-13-14-1473,14 0-642,-1-7-2529,-6 0 1388,-7 7 1348,-6 0 897,-1 14-526,1-2-795,0 14-368,-1 33-132,1-32-90,-7-8-4,0-6-1,0 1-3152,0-1-6098,0-7-908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14T12:04:04.4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9909 6291 17264,'0'7'-720,"0"-1"217,0 34-1228,0-20 760,0-7 876,0-7 146,0 8 4004,0-1 682,0-13 140,-6-13-509,6-7-4309,0-6-1348,0-1-1026,0-12 2273,0 26 950,0 6-504,0 7-476,6 0-3698,-6 0 1109,7 20-668,6 6-892,-6-19 5491,6 6 4410,-7-13-2237,14 0 1953,-14 0-4296,1-7-591,6-6-229,-13 0-229,13-13-22,-6-1-1172,-7 20-2106,0 1-2522,0 6-2214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14T12:03:55.2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112 342 24567,'0'0'1284,"6"6"-779,-6-6 557,13 19 4,-6-12-343,-7 6 249,7 7 700,-1 0-1046,7 6-422,-6 14-141,-1-1-46,1 7-12,-7 0-4,6 6-1,1 1 0,-7 25 0,0-31-8954,0-34-2172</inkml:trace>
  <inkml:trace contextRef="#ctx0" brushRef="#br0" timeOffset="413">0 269 12908,'13'-7'6556,"0"0"-7108,7 1 372,7 12-2613,6-6 288,-7 7 1617,0 6 827,14-6 563,19 19 2076,-26-6-1971,-13-7-490,0 7-85,13 5 6062,-26-5-673,-14 0-2090,-13 6-2190,-33 27-712,27-28-406,-7 2-18,-20 6-3,40-27-1834,6 1-6071</inkml:trace>
  <inkml:trace contextRef="#ctx0" brushRef="#br0" timeOffset="951">390 407 15471,'0'0'3769,"6"13"-2489,1 7 24,0-1-654,6 7-619,0 0 89,20 20-131,-13-27 621,-7 1 244,7-7 1885,-7 0 595,1-6-1757,-2-7-807,-6-7-570,8-6-157,-8-7-25,1-45-11,-7 33-6,0 25-1,0-12 0,-7-27 0,7 33-284,-6-7-8707</inkml:trace>
  <inkml:trace contextRef="#ctx0" brushRef="#br0" timeOffset="1826">621 262 6054,'0'0'7246,"6"13"-2139,1 1-1764,6 12-2763,0 0-1881,7 26-503,0 1 3109,-14-33 509,-6-7 120,0 13 2761,-13-20-1850,7-6-2289,-14-12-298,0-1-163,0-14-67,-6-6-17,13 0-10,6 13-1,7 2 0,7-2 0,12-26-1766,-5 26-19,5 7-735,15-7-3463,5 20 697,-26 6 4991,0 8 1345,-6 19 5299,-7-20-2808,-7 7-1124,1-7-1054,-1 7-35,1-8-382,-1-6-871,7 1-330,13 6-1489,0-13-190,34 0-6337,-14 7 2301,-7-7 1047,0 0 3506,1 7 4082,-7 5 2586,-7-5 550,7 20 3227,-20-14-7575,-13 7-870,-1-1-381,-5 0-133,-8-6-49,-32 14-13,6-1-6,46-26-1,-32 7-4065,25-7-5677</inkml:trace>
  <inkml:trace contextRef="#ctx0" brushRef="#br0" timeOffset="2537">1011 171 6214,'0'0'4625,"0"6"1615,7 21-3413,-1 11-2440,1 15-278,-7-27-197,6 19 1876,-6-12 2902,-6-6-891,6-21-2788,0 1-652,6-7-142,14-7-1071,20-6-52,6-7 254,0 14-4212,-26-1-1969,-6 7-2435</inkml:trace>
  <inkml:trace contextRef="#ctx0" brushRef="#br0" timeOffset="3094">1196 229 11147,'0'0'11917,"6"-12"-4476,8 5-6049,-1-6-815,13 0-334,-6 0-209,0 0-23,6-7-1914,7 0-14379,-13 7 7180</inkml:trace>
  <inkml:trace contextRef="#ctx0" brushRef="#br0" timeOffset="3435">1342 243 29372,'0'7'1948,"-6"12"-1002,-1 1-610,7 6-226,0 0-63,7-6-40,5-8-5692,-12-5-1282,7-7-190</inkml:trace>
  <inkml:trace contextRef="#ctx0" brushRef="#br0" timeOffset="4554">1289 426 10506,'7'-7'11797,"-1"7"-6057,1-6-3134,6-1-3011,0 1-1944,0 0-3771,0-1-3690</inkml:trace>
  <inkml:trace contextRef="#ctx0" brushRef="#br0" timeOffset="6012">1552 125 20051,'0'0'289,"0"0"-54,0 0-48,0 0-20,0-7-342,0 7-1193,-7 0-247,-19 13-1684,13 0 4023,-6 14 2230,5 6 417,-5 6-913,12-7-865,1 8 901,6-13-513,0-8-909,6 0-864,1-5-747,6-8-660,0 1-2073,0-7-1494,13-7-9122</inkml:trace>
  <inkml:trace contextRef="#ctx0" brushRef="#br0" timeOffset="6356">1613 144 23030,'0'0'-630,"0"7"429,6 13 1920,1 26-1041,-1-21-833,-6 2-248,7-8-24,-1 8 124,1-1 418,-7-12 532,0-2 1705,0-12-1326,0 0-112,0 0 320,-7-39 513,1 13-1690,-1-7-529,7-26 897,7 33-511,-7 6 104,6 0-419,7-13 129,-7 20 221,1 7-172,-1-1-205,1 7 52,-1 7 125,7 12 182,-6 14-2892,-1 0-2407,-6 0-2388,7-7 2134,-14-6 2242</inkml:trace>
  <inkml:trace contextRef="#ctx0" brushRef="#br0" timeOffset="6706">1619 268 20339,'-6'0'3866,"-1"-7"765,-6-6-1661,20 7-2494,-1-1-188,40-11-111,-21 12-570,1 6-5002,1-7-5521</inkml:trace>
  <inkml:trace contextRef="#ctx0" brushRef="#br0" timeOffset="6816">1771 111 32767,'0'0'0,"13"-20"0,-6 7 0,6 7 0,-6 0 0,6-7-280,13 0-5232,-12 13-1879,-1-7-1720</inkml:trace>
  <inkml:trace contextRef="#ctx0" brushRef="#br0" timeOffset="6955">1870 105 32767,'0'7'0,"6"6"0,-6 7 0,0 6 0,7 26 0,-1-13-1648,1-25-1244,-1-1-1068,-6 0-2665,7-6 510</inkml:trace>
  <inkml:trace contextRef="#ctx0" brushRef="#br0" timeOffset="8143">1996 72 20371,'0'0'200,"0"0"182,6 0 192,-6 7-91,6 6-11,-6 7-408,0 6-1783,0 7-2812,0-7 971,0-6-1756,0-14 2015</inkml:trace>
  <inkml:trace contextRef="#ctx0" brushRef="#br0" timeOffset="8663">2148 40 4196,'0'0'13233,"-14"-7"-9240,1 14-3468,-6 12-1252,-8 26-4983,20-18 2472,7-8 1153,-6 14 2829,19-13 3677,-6-13-1688,19 5 1231,-19-18-2598,6 6-563,20-33 2033,-7-13-574,-26 40-1946,13-34 617,-6 2 1001,-7 25-1771,-7 6-100,-6-13-2493,-7 14-9514,14-1 4102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14T11:56:25.2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6548 185 24952,'20'-13'-2186,"12"0"1408,-19 6-216,0 1-1220,20-1-7697</inkml:trace>
  <inkml:trace contextRef="#ctx0" brushRef="#br0" timeOffset="-1325">5378 423 31550,'7'0'-945,"12"-13"5,21-1 1028,-1 1-2381,0 7-9810,-19-1 3387</inkml:trace>
  <inkml:trace contextRef="#ctx0" brushRef="#br0" timeOffset="-661">5993 283 3427,'0'0'7506,"6"-7"-2937,1 7-1552,0-6-566,6-1-1411,7 7-499,0-6-970,-1-1-782,-5 1 107,25-7-3613,-19 13 1868,7-7-613,-14 1-259</inkml:trace>
  <inkml:trace contextRef="#ctx0" brushRef="#br0" timeOffset="11560">5331 192 12428,'6'0'-489,"-6"0"468,7-7 82,-1 0-180,1 1-2587,-1 6 413,1-7 1115,0 7 1013,-14 0 1648,0 0 1007,-6 7 65,-13 6-25,0 7-198,0 6-1288,12 1-1080,8-14 52,6-13 259,20-7 652,-1-6-655,8-7-226,-8 7 538,-19 13-406,7 0 406,-7 0 347,-7 26 521,7-12-826,-13 12 1804,13-19-1813,0 6-251,0-7-88,7 1-109,-1 0-165,1-7-37,6 0-279,0 0-2449,0-7-2901,-6 0-1798</inkml:trace>
  <inkml:trace contextRef="#ctx0" brushRef="#br0" timeOffset="11860">5484 185 17585,'0'6'-283,"6"14"3807,8 0-3114,-8-7-1989,7 14-8037,-6-14 5181</inkml:trace>
  <inkml:trace contextRef="#ctx0" brushRef="#br0" timeOffset="12192">5457 152 25144,'6'-7'-2318,"-6"0"1805,14 7 18,12-6-2623,0 6-1408,-12 6 3024,5 1-254,-6-7 524,-6 13 93,6-6 722,-6 19 2627,-20 1 5928,6-21-4304,0 7-1495,-6 7-2267,0-13-7983,7-7 1745</inkml:trace>
  <inkml:trace contextRef="#ctx0" brushRef="#br0" timeOffset="12530">5649 111 20083,'0'0'-157,"7"-7"1282,5 1 3981,8-7-3217,6 7-2468,-6-7-6977,6 0-5269</inkml:trace>
  <inkml:trace contextRef="#ctx0" brushRef="#br0" timeOffset="12789">5722 146 13805,'0'13'7894,"6"6"-6531,-6-6-1305,6 0-438,-6-13-27,0 7-327,0-7-2091,7 0 709,-7 0-191,0 0-1174</inkml:trace>
  <inkml:trace contextRef="#ctx0" brushRef="#br0" timeOffset="13419">5682 252 28955,'0'0'-446,"7"-7"-831,-1-6-1002,14 0-5664,-7 6 2701,-6-6-141</inkml:trace>
  <inkml:trace contextRef="#ctx0" brushRef="#br0" timeOffset="13913">5821 58 32767,'0'0'-162,"6"-7"-130,1 1 368,6 0-40,1-1-375,18-12-4568,-18 12-1162,-1 1-1534</inkml:trace>
  <inkml:trace contextRef="#ctx0" brushRef="#br0" timeOffset="14054">5959 66 32767,'-6'13'0,"6"-6"0,6 6-1189,0 0-8059,-6-6 1545</inkml:trace>
  <inkml:trace contextRef="#ctx0" brushRef="#br0" timeOffset="-35293">1296 516 25945,'0'0'-776,"0"0"-57,0 0-137,0 0 532,0-6-710,-7 6-582,7-6-568,-6-1 437,-8 7 1076,-25 0 2826,19 0 962,-33 13 909,26-13-3329,-45 13-10376,52-13 1732</inkml:trace>
  <inkml:trace contextRef="#ctx0" brushRef="#br0" timeOffset="-16004">52 404 3459,'-6'-6'-66,"6"6"423,-7-7 1285,0 7-114,7-7-629,-6 7 328,6-6 252,0 6-492,0 0-78,0 0 353,0 0-425,0 0-24,0 0-418,0 0 424,6 0 167,-6 13-85,0-6 22,14 13 567,-14-14-752,6 20 560,1-12-1033,6 18 603,-6-12-496,-1 6 509,8 7 410,-8 0-981,1-20-814,-1 7-4834,1-13-5700</inkml:trace>
  <inkml:trace contextRef="#ctx0" brushRef="#br0" timeOffset="-15211">6 391 22005,'-6'-13'493,"6"0"432,0 6-845,6 0-328,-6 1-1789,7-1-39,0 1-954,-1 6 1124,7-7 562,7 7 1298,-7 7 774,1-7 907,-1 6-708,-7 1-424,7-1 119,7 8 325,0-1-799,-14 0-59,-6-7 57,7 14 361,-14-6-71,1-1 363,-7 6 46,-7-5-384,0-1-371,7-13 95,7 6 624,-1-6 1741,7 0-1408,-7 0 50,14 7-695,6-7-357,0 0 58,0 6-102,14 1 340,-1 0 606,-13-1-749,13 7 369,-12-6-410,-1-1 111,0 1-67,7 6-783,-7 1-1410,-6-14 1479,-1 6-3754,1 1-4217,-7-7 2634</inkml:trace>
  <inkml:trace contextRef="#ctx0" brushRef="#br0" timeOffset="-14423">463 338 13068,'0'0'2859,"0"-6"-1013,7 6-1655,-7 0-1952,-7 0-44,-19 13 2953,-1 0 3997,21-6-2992,-8-1-486,8 1-475,-8 0-822,8-1-212,6-6-577,0 7-654,0-7 783,20 13-295,0-6 268,-1-1 295,8 7-169,-14-6 21,7 0-205,0 6-2044,13 0-63,-27-13 1789,8 7 481,-8-1 122,-6-6 150,7 7 428,-7 6 2887,0-6-1231,-7-7 689,-6 6-285,0 1-507,-20 6 20,13-6-1845,0-1-144,-20 1-948,14-7-5633,6 0-8920</inkml:trace>
  <inkml:trace contextRef="#ctx0" brushRef="#br0" timeOffset="-13551">628 351 16207,'0'0'402,"0"0"-582,0 0-342,7 7-1240,-7-1 938,0 1-155,6 6 372,-6-7 292,0 8 436,0-1 719,0 0 1408,0 0 223,0 20 2695,0 0-3279,-6-20-1711,12 0-148,-12 1-136,6 12-234,0-13 182,0-6 790,0-7 2416,-7-7-1835,14-6-578,-7-27-379,6-6-17,7 7-513,0 6-1378,-7-7-129,1 21 363,-7 5 1276,0 8 174,6-8 512,-6 8-381,0 6-898,0 6 883,7 1 1009</inkml:trace>
  <inkml:trace contextRef="#ctx0" brushRef="#br0" timeOffset="-13337">701 351 27878,'7'13'1254,"-7"0"-463,19 20 240,-6 0-1000,0 0-587,1-20-248,-1 20-4161,-7-26 197,1 6-1390,-7-6-229</inkml:trace>
  <inkml:trace contextRef="#ctx0" brushRef="#br0" timeOffset="-12861">648 464 30108,'20'-13'948,"6"-1"-629,7 8-2627,-14-1-1213,28-6-14491</inkml:trace>
  <inkml:trace contextRef="#ctx0" brushRef="#br0" timeOffset="-36984">2619 740 9993,'-7'0'3460,"-19"0"1069,6 0-1456,7 0-1175,-7 0-401,0-6-354,0 6-735,-26 0-301,26-7-1059,0 7-397,0 0-1925,7-6-1505,0 6-2655</inkml:trace>
  <inkml:trace contextRef="#ctx0" brushRef="#br0" timeOffset="-36134">1970 601 6822,'0'0'3285,"0"0"-637,-7 0-1112,1 0-507,-8 0-977,1 0-32,-7-6 589,-19 0 1296,-7 6 1374,0 0-350,19 6-2361,-6-6-2421,13 0-2068,14 0-2577</inkml:trace>
  <inkml:trace contextRef="#ctx0" brushRef="#br0" timeOffset="-7028">1646 338 2947,'0'0'850,"7"-7"764,-7 0 207,7 1-835,-7 6-806,6 0 126,-6-7 460,7 1 564,-7 6-244,0-7-901,-7 7-145,-13 0 480,-6 7 2016,-7 12-742,0 1-1434,27-13-415,-8 0 18,14-1-46,-6-6-265,6 14 345,13-8 564,0 1 385,13-7-29,-12 0-649,6 0-273,-14 0-289,0 0-263,-6 0-31,7 0-152,-7 0 240,0 0 623,0 6 218,-7 1-201,-5-1 61,5 1 284,0-7 184,7 7-314,-6-7-188,-1 6 639,7 1-299,7 0 111,-1-1-658,1-6-1126,12 7-7417,-12-7 3064</inkml:trace>
  <inkml:trace contextRef="#ctx0" brushRef="#br0" timeOffset="-6651">1766 351 1185,'0'0'2031,"0"0"1070,0 0-2036,0 0 243,6 13 1427,0 6 138,-12 14-3541,6-13-673,0-7-930,0-7-735,0 1 582</inkml:trace>
  <inkml:trace contextRef="#ctx0" brushRef="#br0" timeOffset="-6222">1740 331 7367,'0'0'4377,"7"-13"-977,12 6-4342,1 7-2373,0 0 136,6 13 1266,-19-6 1427,19 19-26,-12-6 897,-1 6 1931,-13-6 1190,-7-14-862,-6 14 2119,6-14-3206,-19 8-748,19-8-2631,1-6-1692,-1 7-1413,1-7-281</inkml:trace>
  <inkml:trace contextRef="#ctx0" brushRef="#br0" timeOffset="-5789">1951 357 13132,'0'0'1340,"0"-7"-219,6 7 949,8-6-1170,-1 6-655,7-13 331,-7 13-209,7-13 341,-7 13-420,0-7-591,1 7-770,5 0-5165,-12 0 1198</inkml:trace>
  <inkml:trace contextRef="#ctx0" brushRef="#br0" timeOffset="-5545">2076 351 17617,'0'0'88,"0"0"163,7 7 1151,-7 12 668,0-5-1426,-7 18-941,1-12-944,6-7-957,-6 1-6208,6-8 3997,-7 1 2752</inkml:trace>
  <inkml:trace contextRef="#ctx0" brushRef="#br0" timeOffset="-5340">1978 483 26905,'6'0'-383,"14"-13"441,0 6-567,-6 1-1182,-1 6-2156,-7-7-1245,7 1-246,1-1-148</inkml:trace>
  <inkml:trace contextRef="#ctx0" brushRef="#br0" timeOffset="-4727">2189 350 21813,'0'0'382,"7"-13"589,6 6 380,13 1-1236,-13 0-1109,14 6-9545,-14-7 4880</inkml:trace>
  <inkml:trace contextRef="#ctx0" brushRef="#br0" timeOffset="-4514">2267 384 29436,'0'7'-126,"0"12"1199,0-6-1322,0-6-631,0 6-4424,0-6 2264,0-7-808,0 6-135,-5 1-654</inkml:trace>
  <inkml:trace contextRef="#ctx0" brushRef="#br0" timeOffset="-213557">4254 628 4965,'0'0'585,"0"0"-437,27 0-577,-27-26-412,0 26-179</inkml:trace>
  <inkml:trace contextRef="#ctx0" brushRef="#br0" timeOffset="-208648">4352 589 15791,'0'0'-539,"0"0"911,0 0 225,0 0-567,7 0-259,-7 0-197,0 0-205,0-7-76,0 7 62,0 0-339,-7-6 439,7 6 436,-6 0 896,-1 0 1140,-6 6-317,6-6-119,-6 0 1146,0 7-1705,-7-7 185,7 0-845,-14 0-277,-6 7 467,7-7-9,-7 0-146,13 0-228,0 0-152,7 0 201,-14 0 472,1 0-100,-1-7-638,1 7-152,-7 0 380,6-7 104,1 7 1277,-7 0-1187,7 0-93,-7-6-293,0 6-151,0 0-310,19 6 359,1-6 388,-20 0 156,0 0-32,20 0-206,-14 0-81,7 0-176,7 0 97,0 0 172,0 0 25,-1 0 2,-5 0 177,5 0-76,1-6-147,0 6-131,6 0 97,-6 0-170,0 0 236,0 0-150,-14 0 10,21 0 49,-14 0 20,7 0 51,-7 0 579,6 0-217,1 0-197,7 0-173,6 0-83,-7 0 38,0 0-102,7 0-47,-6 0 56,-1 6-8,1-6-10,-1 0 58,7 0 68,-7 7-115,1 0 70,-1-1 44,7-6-112,0 7-90,-7-1-1,7 8 101,-6-8-85,6 8 10,0-8-29,0 1-33,-7 19-88,7-19 238,0 6 49,0 14-124,-6-1-115,6 0 124,0-12 145,0 6-75,0-7 70,0 0-33,0 7-112,0-7 97,0 0-3,0 7-1,0-7 99,0 7-122,0-7 255,0 7-288,-7-7 35,7 7-89,0 13 153,0-13-295,0-7-907,0 7-60,-7 13 138,7-13 1005,0 13 109,0 7 23,-6-1 53,6-6-7,0 0-291,0 7 344,0-7 324,0 0 14,0 0 422,0 0-737,0-6-116,6-1-115,-6 0-173,0 1 180,0-1 204,0 1-167,0-1-283,0-6 245,0 0 165,0 0-110,0-1 29,0-12-31,7 6-92,-14 0-498,14 1 254,-14-8 131,14 1 61,-7 6 91,0-6-17,-7-1-86,7 1 80,7-1-13,-14 8 230,7-8-260,0 1 165,0-1-101,0-6-23,0 7-428,0 0-493,0-1 553,0-6-228,7 0-84,-7 7-172,0-7 129,7 0 447,-7 7 7,13-7 216,0 0 164,-6 6-29,6-6 70,-6 0-1,6 0-56,7 7 72,-7-7-81,0 0 22,-6 0-92,13 6 12,-7-6 127,7 7 24,6 0-124,-6-7 140,-14 0-58,8 6-37,6-6 57,-1 0-113,-5 7 139,12-7-149,-13 0 83,7 0-152,-7 6-167,7-6-461,-7 0 415,1 0 120,-1 0 235,7 7 420,6-7-54,-13 7-345,14-7-30,-20 0-113,19 6 73,-19-6 78,19 0-134,-6 0 30,-7 7-131,0-7-171,1 0-121,12 0 121,-6 7 398,6-7-23,1 0 28,-1 6-505,-6-6-120,0 0 333,6 0 271,-6 7 102,13-7 66,-26 0-129,6 0 185,-6 0 4,6 0 110,-7 0-174,21 0-29,-7 6-163,0-6-72,-1 0 284,-12 0-208,13 7 19,-7-7 59,-6 0-142,13 7 62,-1-7-166,1 0-2,-7 6 185,-6-6-47,6 0-189,1 7-33,5-7-63,-12 0 136,6 0-163,-6 0-152,-1-7-204,8 1 647,-14-1-803,6 0 15,-6 1-245,7-1-403,-7 1 510,0-14 241,0 13 1054,0-13 1376,0 0-611,0-6-892,0-1-225,0 1 1772,0 13-762,0-20 535,0 6-202,0 14-197,0-20 754,0 13-1046,0-13-21,0 0-558,0 0-920,-7-7 370,14 8-30,-7 12 243,7-13-166,-7 13 563,0 7 78,6-20 108,-6 13-371,7 6-246,-7-5-229,0 5-46,6 1-10,-6-7-15,0 7 401,7-13 66,-7-7 831,0 6-376,7 1-370,-1-1 220,-6 1-349,0 13-65,0 0-22,7-7-331,-7 6 338,0 1 97,0-6 359,0-1-160,0 0-275,0 0 93,0 0 6,0 0 90,0 14-207,0-7-122,0-1-57,0 8 129,0-14 86,0 13 96,0 1-136,0-1 141,0-13 228,0 14-68,0-1-169,0-6 32,0 6 23,0 1-212,-7-7-402,7 6 369,0 0 14,0 1 61,0-1 79,0 0-62,0-6-12,0 7-72,-6-1-86,6 0 128,0 1 71,0-1-28,0 1 44,0-1 131,0-6-31,0 6-88,0 0 19,0 1-31,-7-7 7,7 6-1,0 0-68,0 1 104,-7-1 87,7 1-217,0-1 83,0 0-45,0 7-50,-6-6 75,6-1-575,0 0-101,0 7 16,0-6 328,-7 6 155,7 0 144,0 0-67,-6-7-2,-1 7 317,0 0-219,7 0 10,-6 0 6,-1 0-42,7 0 96,-7 0 416,1 0-113,-1-6-91,-6 6-274,6 0 27,1 0-21,-1 0 98,1 0 180,6 0 39,-7 0 137,-6 0-243,6-7-74,0 7-148,1 0 84,-1 0 91,1 0 345,-1 0-68,0 0-255,1 0-47,-1 0-579,7 0-1395,-6 0-1876,6 0-474,-7 0-248</inkml:trace>
  <inkml:trace contextRef="#ctx0" brushRef="#br0" timeOffset="-205382">3407 788 2146,'0'0'59,"0"0"141,0 0 78,0 0 370,0 0 1420,0 0 798,0 0-1299,0 0 1847,0 0-2090,0 0-430,0 0-284,0 0-87,0 0-69,6 0-85,-6 0-73,0 7 256,0-7-384,0 0-41,7 0-170,-7 6 29,0-6 32,0 7 19,0-7 76,0 6-4,0-6-71,0 7-32,0 0 73,0-7-22,7 13 86,-7-7-70,0-6-43,0 7 19,0-1 40,6 1-89,-6 13 258,0-13-111,0-1 173,7 1 409,-7-1-261,0 7 78,0 1-428,0-8-14,0 14 123,0-7-57,6 0 516,-6 0 543,0-6-535,0 6-495,0-13-83,0 13-12,0-13-75,0 7-56,0-7 153,7 13-96,-7-13-71,0 7 45,0-1-41,0-6-227,0 7-226,0-1-124,0-6 413,0 7-44,0-7 177,0 7-67,0-7-49,0 6-1629,0-6 62,0 7-4757,0-7 2443</inkml:trace>
  <inkml:trace contextRef="#ctx0" brushRef="#br0" timeOffset="-204589">3381 819 12524,'0'0'43,"0"0"120,0 0 836,0 0-887,6-7-1368,1 7 478,0-6 724,-1 6 423,1 0 1260,0-7-268,6 1 2029,0-1-1874,-7 7-990,1-6-278,0 6 7,-1-6 35,1 6 218,6-7 452,0 7-306,0-6-559,-6 6-16,-1 0-158,1 0-466,0 0-2072,-1 0-1712,1 0 1037,-7 0-1113</inkml:trace>
  <inkml:trace contextRef="#ctx0" brushRef="#br0" timeOffset="-204010">3434 933 10122,'0'0'1542,"0"0"-234,0 0-975,0 0 932,0 0-622,0-7-590,6 7-508,-6-6 152,7 6 178,0-7 637,-1 7 547,1-6 2017,-1 6-1316,1 0-278,0-7-416,-7 7-422,13-6-65,0 6-1504,-6 0-1267,-1-7-5401,1 7 2114</inkml:trace>
  <inkml:trace contextRef="#ctx0" brushRef="#br0" timeOffset="-202977">3599 774 6566,'0'0'2313,"6"7"1211,-6-7-2195,0 13-102,0 0-1403,7 7-324,-7-14 357,0 7 227,6 7 1667,-6 6 1081,0-12-811,0 12-73,0 7-813</inkml:trace>
  <inkml:trace contextRef="#ctx0" brushRef="#br0" timeOffset="-202774">3617 993 24855,'-5'26'744,"5"1"-343,0-7-349,0-7-3727,0 0-2321,5-13 225,-5 7 2697</inkml:trace>
  <inkml:trace contextRef="#ctx0" brushRef="#br0" timeOffset="-202011">3723 755 2626,'0'0'1441,"0"0"-410,0 0-343,0 0 29,0 7-560,0-7-57,0 6-57,0 1 618,0-7-25,-5 13 193,5 0 1457,0-6-946,0 6 1617,0 7-954,0-7-1360,0-7-184,0 27 2529,0-13-2371,0-7-233,0 0-238,0-6-550</inkml:trace>
  <inkml:trace contextRef="#ctx0" brushRef="#br0" timeOffset="-201742">3718 953 20177,'0'7'-8217,"0"0"4038</inkml:trace>
  <inkml:trace contextRef="#ctx0" brushRef="#br0" timeOffset="-201479">3612 926 2947,'0'0'1831,"0"0"-10,0 0-1243,0 0-213,0 0-91,0 0 87,6 0 60,-6 6 1195,0-6 494,7-6 1123,-1 6-1856,8 0 705,-1 0-346,-7 0-938,7-7-12,0 7-551,-6-6 62</inkml:trace>
  <inkml:trace contextRef="#ctx0" brushRef="#br0" timeOffset="-201170">3711 913 23164,'6'-6'68,"14"-1"-1270,-13 7-1235,-1 0-919,1-6-1115</inkml:trace>
  <inkml:trace contextRef="#ctx0" brushRef="#br0" timeOffset="-199684">3817 813 11339,'0'0'2633,"0"0"-1802,0 0-177,0 0-199,0 0-183,0 0-126,0-7-77,0 7-136,7 0-25,-7-6 25,0 6 4,0 0 143,6 0 318,-6-7 348,7 7 1866,6 0 32,-6-6-736,12 6-851,-6-6-593,1 6-415,-1 0-45,0 0-473,0 0-3070,-6-7 776</inkml:trace>
  <inkml:trace contextRef="#ctx0" brushRef="#br0" timeOffset="-199415">3956 774 15520,'0'27'-3848,"26"-27"301</inkml:trace>
  <inkml:trace contextRef="#ctx0" brushRef="#br0" timeOffset="-198715">3889 808 2018,'0'0'4309,"0"0"-2416,-6 6-893,6-6-703,0 7-90,0 0-93,0-1-68,0 1-6,0 6-20,0 0 1003,0 7 546,0 0-33,0 0 423,0 0-202,0 6 233,-7-19-476,7 13 793,0-14-1154,0 1-361,0 6-468,-6-6-1374,6-1-1492,0-6-5541,0 7 3492</inkml:trace>
  <inkml:trace contextRef="#ctx0" brushRef="#br0" timeOffset="-198012">3797 1084 2979,'0'0'3065,"0"0"-889,0 0-743,6 0 1027,1-5-1643,-7 5-950,13 0-1485</inkml:trace>
  <inkml:trace contextRef="#ctx0" brushRef="#br0" timeOffset="-197817">3837 1078 10269,'6'0'-58,"1"0"677,0 0 455,6-7 25,0 7 703,-7 0-244,14-6 316,-7 6-1529,0 0-166,1-6-1121,-8 6-1829,1 0-443,-7 0-875</inkml:trace>
  <inkml:trace contextRef="#ctx0" brushRef="#br0" timeOffset="-196523">4035 847 2242,'0'0'5758,"0"0"-4058,0-26-633</inkml:trace>
  <inkml:trace contextRef="#ctx0" brushRef="#br0" timeOffset="-196204">4042 814 11548,'0'0'247,"6"-6"-237,-6 6-5,0 0 22,0 0-12,0 0-348,0 0 543,0 0 384,0 6 1401,0 1-964,7 6-711,-14 0-218,7-6 161,0-1 141,-6 14 1213,6-7-830,0 1-239,0-8 186,-7 7-348,7 0-265,0 1-123,-6-1-56,6 0 73,-7-7 9,7 21 1202,0-14-417,0 7 1097,-6-14-1386,6 1-362,0-1-19,0 1-221,0 0-22,0 6 44,0-7 141,0-6-79,0 7 26,0-7-140,0 0-244,0 0-1397,0 0 174,0 0-2900,0 0-3583</inkml:trace>
  <inkml:trace contextRef="#ctx0" brushRef="#br0" timeOffset="-195592">4022 841 6790,'0'-7'-167,"0"7"-1017,0-6-59,0-1 149</inkml:trace>
  <inkml:trace contextRef="#ctx0" brushRef="#br0" timeOffset="-195347">4016 808 7944,'0'0'774,"0"0"547,0 0-994,0 0-117,0 0 364,0 0 104,6 0 905,-6 0-327,0 6-255,0-6 237,7 7-850,-7-7-104,6 0-176,1 7-47,0-1 151,-1-6-223,1 13 104,-7-13 55,6 7-95,1-1 40,-1 8 13,1-8 13,-7 1 136</inkml:trace>
  <inkml:trace contextRef="#ctx0" brushRef="#br0" timeOffset="-194747">4102 899 21046,'0'7'1224,"6"-7"131,-6 6-393,7 1 553,-7-1-1185,0 1-131,0-7-91,7 7 38,-7-7-178,0 6 4,6-6-9,-6 0 208,0 0 25,0 0 360,0 7-295,7-7-242,-7 0-60,0 0-145,0 0 47,0 0 196,0 0 98,0 0-60,0 0-1009,0 0 274,-7-7-478,14 7 381,-7 0 388,0-6-22,0 6 92,0-7 110,0 7 95,6 0 48,-6-7-5,0 1 30,7-1 179,-7 7-10,7-6-131,-1-1 3,-6 1-44,6-1 137,8-6-354,-14 7 267,13-8-82,-13 8 101,6-1-93,1 1 85,-7 6 25,7-7-280,-1 1-173,1-1 305</inkml:trace>
  <inkml:trace contextRef="#ctx0" brushRef="#br0" timeOffset="-194447">4227 814 23032,'0'-6'131,"6"6"-107,-6 0 75,0 0-33,0 0-66,0 0-163,0 0-604,0 0 471,0 0 395,0 6-56,0 1 291,0 6 801,0 0 5,0-6-660,0 13 974,7 0-562,-7 0-624,6 6-157,-6-13 122,0 1 182,6 12 662,-6-13-603,0 0-206,0 20-164,0-6 50,0-14-208,0 0-4,0 0 107,0 1-669,0-8-1088,0 1-5197,7-7 1375,-7 0-122</inkml:trace>
  <inkml:trace contextRef="#ctx0" brushRef="#br0" timeOffset="-188873">3453 1389 1473,'0'0'6573,"0"0"-4689,6-6-108,-6-1-1259,7 1-676,-7-1 151,0 7 568,0 0 1092,7 0-487,-7 0-854,0 0 18,0 0 27,0 0 310,0 0-155,0 0 9,-7 7 917,7-1-233,-7 1-258,7 6-374,0-6-473,0-1-20,0 1-84,0-7 19,0 13-373,0 7 259,0-14 96,0 1 101,0-1 77,0 1-236,0-1 101,0 14-238,0-7 83,7-6 99,-7 0-76,0-1 83,0 7 11,7 7 83,-7-13-66,6 6-6,-6-7-61,0 1-97,7 13 82,-7-14-53,7 7 125,-1 0 23,1-6 83,6 6 194,0 0-198,-6-6 15,-1 0-206,1-7 41,6 6-254,1 1 190,-1-7 186,-13 0-117,13 0 16,0 0 271,0 0-272,-6 0-30,6-7-176,-6 7 115,0-6 116,6-1 194,-7 0 81,1 7-125,0-6 47,-1-7 372,1 6-269</inkml:trace>
  <inkml:trace contextRef="#ctx0" brushRef="#br0" timeOffset="-188343">3717 1654 23903,'0'-13'185,"0"6"-315,0 1 32,7-1 108,-7 0 375,0-6 979,0 6-521,0-6 270,0 7-868,0-1-155,0 1-46,0-8-242,0 1 46,0 0 157,0 6-53,0 7 137,0-13 668,-7 7-673,7-8-119,0 8-363,0-7 62,-6 6-42,6 0 257,0 7 180,0-6 377,-7-1-21,7 1-301,-6 6-236,6-7-270,-7 7-542,7 0 172,-7 0-69,1 0 187,6 0-147</inkml:trace>
  <inkml:trace contextRef="#ctx0" brushRef="#br0" timeOffset="-188186">3699 1423 20165,'0'0'-3368,"-27"0"-5046</inkml:trace>
  <inkml:trace contextRef="#ctx0" brushRef="#br0" timeOffset="-187426">3810 1429 8520,'0'0'474,"0"0"71,0 0 353,0 0-551,0 6-132,0-6 28,6 7-198,-12 0 574,6-1-41,0 1 619,0 6 1580,0-7-1717,-7 14 626,7 0-735,0-7-254,0-6-626,-6 12 649,6 1 655,-7 6 116,1-6-603,6 0-536</inkml:trace>
  <inkml:trace contextRef="#ctx0" brushRef="#br0" timeOffset="-186902">3777 1666 25882,'0'13'202,"0"-6"-374,0-7 232,0 0-160,0 0 10,7-13-28,-7 6-42,6-6 103,-6 0 66,0 6-22,13-19-169,-13 13-279,7 6 0,-7-6 181,0 0 27,6 0 116,-6-1 27,7 8 155,-7-14-85,0 7-152,0 6 148,6-6-940,-6 7 325,0-1 383,0 7 184,0 0-154,0 0-201,0 7 240,0 6 118,7 0-12,-7 0 318,6-6 222,-6-1 149,7 1 958</inkml:trace>
  <inkml:trace contextRef="#ctx0" brushRef="#br0" timeOffset="-186556">3857 1535 24281,'6'0'1037,"7"-7"-500,-6 1-420,0-1-101,-1 0 127,1-6-286,-1 7 36,1-1-21,-1 7-78,-6 0-719,0 0 430,0 0 193,0 0 127,0 7 48,0-7 249,0 13-58,0-13-51,-6 13 260,12-6 67,-12-1-92,6 1 38,6 6-95,-6-6-16,0 6 102,0-6 115,0 6 297,7-7 192,-7 7-296,0 1-75,0-8-223,0 1-75,0-1-49,0 8 183,0-8-303,6 1-55,-6 0 70,0-7-197,0 6-634,0-6-958,0 7-1154,7-7-526,-7 0-1059,0 0-1885</inkml:trace>
  <inkml:trace contextRef="#ctx0" brushRef="#br0" timeOffset="-185106">4088 1456 3139,'0'0'1879,"0"0"-365,0 0-524,0 0-199,0 0 109,0 0-548</inkml:trace>
  <inkml:trace contextRef="#ctx0" brushRef="#br0" timeOffset="-184813">4088 1456 9623,'0'0'176,"0"0"-92,0 6 855,0 8 1134,-7-1 954,1 0-780,6 7-1116,-7 0 86,7-7-981,-6-7-31,-1 7-116,7 1-33,-13 12 101,6-19-94,-6 12 98,13-6 455,0-6 824,0 6 2113,13-6-1003,-6-7-1676,19 0-268,1 0-285,12 0 190,-26-7-628,7 7 117,13 0-1214,-6 0-3960,-7 0-5962,-7 0 3565</inkml:trace>
  <inkml:trace contextRef="#ctx0" brushRef="#br0" timeOffset="-172856">3506 1767 3139,'0'0'54,"0"0"611,26 27 174,-26-27-157,0 0-210,0 0-407</inkml:trace>
  <inkml:trace contextRef="#ctx0" brushRef="#br0" timeOffset="-172606">3518 1773 4399,'0'0'-805,"0"0"49,0 0 210,0 0 121,-7 0 549,7 0 270,0 0 605,-6 6 320,6-6 1580,0 0-1940,-7 7-393,7-7-311,-6 0-78,6 7-136,-6-1 213,6 1 665,-7 6 125,7-7-331,0 1 319,-6 6-417,6-7-198,0 1-216,0-7-168,0 7-922,0-1-68,-6 1-795,6-1-427,0-6-614,-7 7 366</inkml:trace>
  <inkml:trace contextRef="#ctx0" brushRef="#br0" timeOffset="-171992">3453 1786 12011,'0'0'-47,"0"0"184,0 0 664,0 0-76,0-7-270,6 7 7,-6-6 118,7 6-242,0-7-18,-1 7 224,1-6 430,0 6 236,6 0 197,0-7 194,0 7-1415,7-6-2128,-7 6-498,-7 0-367,8 0 36,-8-7-180,1 7-155</inkml:trace>
  <inkml:trace contextRef="#ctx0" brushRef="#br0" timeOffset="-170708">3645 1826 7175,'0'0'186,"0"0"131,0 0-90,0-7-61,0 7-29,0 0 8,7 0-20,-7 0 251,0 0 140,6 0 1224,-6 0-1044,7-6 1453,-1 6-137,0-6-383,1 6-1063,-7 0 5,6 0-233,1-7-83,-7 7-340,6 0 7,-6 0 12,0 0 76,0 0-49,0 0 16,0 0-66,0 0 81,0 0 2,0 0-27,0 0-12,0 0-22,0 0 32,0 0-26,7 0 51,-7 0 4,0 0 145,0 0 1,0 0 61,0 7-122,-7-7-77,7 0-13,0 0-19,0 0-155,0 6-155,0-6 216,0 0-9,0 0 73,0 0 0,0 0 66,0 0 10,0 0 107,0 0 178,0 0 125,0 0-109,0 0-241,0 0-45,0 0-703,0 6-1367,0-6-994,0-6-1311</inkml:trace>
  <inkml:trace contextRef="#ctx0" brushRef="#br0" timeOffset="-170166">3678 1833 12332,'0'0'146,"0"0"-67,0 0 85,0 0 1391,0 0-357,0 13 1175,5-7-1634,-5 1-373,0-1-277,-5 1-149,5 6-2664,0 0-3242,0-13 2478</inkml:trace>
  <inkml:trace contextRef="#ctx0" brushRef="#br0" timeOffset="-169990">3639 1898 16015,'0'0'639,"0"0"2155,0 0-1626,0-6-429,6 6-367,1 0-155,-1-6 18,14 6-3018</inkml:trace>
  <inkml:trace contextRef="#ctx0" brushRef="#br0" timeOffset="-169866">3691 1886 16293,'7'0'-3761,"0"0"-1166</inkml:trace>
  <inkml:trace contextRef="#ctx0" brushRef="#br0" timeOffset="-169506">3829 1800 9513,'0'0'165,"0"0"803,0 0-325,0 7-72,0 5 199,-5 8-524</inkml:trace>
  <inkml:trace contextRef="#ctx0" brushRef="#br0" timeOffset="-169315">3817 1853 13004,'0'7'-34,"0"-1"-15,-6 0 109,6 1 13,0-1 796,0-6-3,-7 0 448,7 7 13,7-7 199,-7 0-214,6 0-461,1 0-392,6 0-220,-7 0-568,1 0-1202,6 0-1448,-6-7-1374,6 7-866</inkml:trace>
  <inkml:trace contextRef="#ctx0" brushRef="#br0" timeOffset="-168561">4002 1806 1313,'0'0'867,"0"0"1015,0-7 477,0 7-875,6-7-752,-6 7-603,0 0-36,7-6-66,-7 6 67,0 0 25,0 0 164,-7 0 675,-6 0 1012,0 6-222,-6 1 72,12 0-1064,-6 6 422,6-7-1163,1 1-122,6-1 5,0 1 102,0 0 77,6-7 61,-6 6 447,7 1-119,6-7-147</inkml:trace>
  <inkml:trace contextRef="#ctx0" brushRef="#br0" timeOffset="-168339">3970 1866 19318,'13'0'-94,"0"0"-214,0 0-396,0 0 403,-13 0-69,0 0-9,0 0-91,0 0 104,0 0 608,0 0 620,0 7 14,-19-1 1147,-1 7 76,13-7-1339,1 1-495,-1 6 300,7-13-237,13 13 133,7-13-155,20 0-5257,-20 0 121,-20 0 3377,13 0-3605</inkml:trace>
  <inkml:trace contextRef="#ctx0" brushRef="#br0" timeOffset="-37797">3215 873 2434,'0'0'214,"0"0"151,0 0 38,0 0 96,0 0 73,0-7-324,0 7-177,0 0 1530,-7-6 260,7 6-1033,0 0-139,-6-7 1296,-7 7 2022,-14 0-1592,14-6-2123,0 6-220,-27 0-198,7-7 253,0 7-356,6-6-3989,1 6-4692</inkml:trace>
  <inkml:trace contextRef="#ctx0" brushRef="#br0" timeOffset="-9774">3056 734 11595,'0'0'832,"0"0"442,6 0 54,-6 0-480,6-6-887,1 0-209</inkml:trace>
  <inkml:trace contextRef="#ctx0" brushRef="#br0" timeOffset="-9536">3082 722 16001,'7'0'1143,"-7"0"-801,7 0 80,-7 0-508,6 0-139,-6 7-187,0-1 119,7-6 26,-7 7 188,6-7 24,-6 7 42,7-1 22,-7-6 109,6 7-108,-6-1 27,0 1 118,7 13-1691,-1-14 97,-6 14-248,7-13 1546,-1 0 733,-6-1 659,7 1 239,-7-1-625,0 1-585,0 0-157,0-1-63,0 1 467,-7 13 3314,1-14-1223,-1 1 688,-19 6 1131,13-6-3590,-13-7-447,13 0-6919,0 0-10511</inkml:trace>
  <inkml:trace contextRef="#ctx0" brushRef="#br0" timeOffset="-2019">4604 668 13997,'-7'0'-175,"7"-7"914,-6 7 2028,6-6-2025,-7 6 234,7 0-553,-6-7-76,-1 7 1513,7 0-608,0 0-1210,0 0 44,7 0-23,-1-7 68,14 7-191,-7-6 60,20-7 67,7-7 89,-1 7 743,1-7-511,-14 13-326,-6 1-1877,6-1-1154,14-6-10416</inkml:trace>
  <inkml:trace contextRef="#ctx0" brushRef="#br0" timeOffset="1511">4611 509 9001,'0'-6'3066,"7"6"-635,-7-7 2403,6 1-1913,-6 6-2505,7-7-139,-7 7-1123,0 0-384,0 0-1346,0 0 1679,0 7 253,0 12-206,-20 8-321,13-8 601,-13 8 386,7-1 291,-13 27 3135,19-34-2289,-6 7 218,13-19-1055,0 0 373,7-1 1122,-1 1-95,7-7-235,7 0-733</inkml:trace>
  <inkml:trace contextRef="#ctx0" brushRef="#br0" timeOffset="1726">4591 734 25181,'20'0'-190,"0"-7"-1456,-8 7-915,8 0-667,0-6-1529,0 6-64,-7-6 660</inkml:trace>
  <inkml:trace contextRef="#ctx0" brushRef="#br0" timeOffset="55075">3149 1944 10378,'0'0'289,"0"0"-630,0 0 238,0 0-316,0-6-134,6 6-36,1 0-360,-7-6-1050,6 6 12</inkml:trace>
  <inkml:trace contextRef="#ctx0" brushRef="#br0" timeOffset="56763">3161 1925 12332,'0'0'315,"0"0"-130,0 0 134,0 0-602,0 0-1490,7 0 945,-7 0 278,0 0 1171,0-6 2615,0 6-199,0 0-1315,0 0-475,0 0-163,0 0-595,0 0-333,0 0-1040,0 0 610,0 0 129,-7 6 823,1-6 259,-8 0-66,-5 7 303,5 0-809,1-1-53,7-6-235,-8 7-46,1-1 115,0 1 441,13-7-401,-13 7 364,6-1-317,-6 1 282,-14 0 798,1 6-520,26-7-679,-20 1-383,7 0-270,-14 6-508,14-7 1011,-7 8 2105,7-14-657,6 6-181,-6 1-395,0 0-709,6-1-72,-6-6-33,7 7-9,-7-1-9,6 1-3,-6 0-1,-1-1 0,8-6 0,-7 7 0,13-1 0,-14 1 0,8-7 0,-1 7 0,-13-1 0,14-6 0,-1 0 0,0 7 0,1-7 0,6 7 0,-7-7 0,1 0 0,-8 6 0,8 1 0,-7-1 0,6-6 0,-13 14 0,7-8 0,-7 1 0,0 6 0,7-6 0,0-1 0,-7 8 0,13-14 0,-6 6 0,6 1 0,-6-1 0,7 1 0,-7 0 0,6-1 0,0 1 0,-6-1 0,7-6 0,-14 14 0,6-1 0,-5 0 0,12-6 0,0-1 0,-12 8 0,-1-8 0,0 7 0,7 1 0,-7-8 0,7 1 0,6 0 0,-6-1 0,-1 1 0,8-7 0,-21 13 0,14-6 0,7-7 0,-1 6 0,0-6 0,1 7 0,-1-7 0,0 0 0,7 0 0,-6 0 0,-1 6 0,7-6 0,-6 0 0,6 0 0,0 0 0,0 0 0,-7 0 0,7 0 0,0 0 0,0 0 0,0 0 0,0 0 0,0 0 0,0 0 0,0 0 0,0 0 0,-7 7 0,7-7 0,0 0 0,0 0 0,0 7 0,0-7 0,0 6 0,0-6 0,-6 0 0,6 0 0,0 0 0,0 0 0,0 7-643,0-7-1991,0 0-3281,0 0-1721</inkml:trace>
  <inkml:trace contextRef="#ctx0" brushRef="#br0" timeOffset="57738">2103 2256 12684,'6'0'1974,"1"-6"2271,0-1-3927,-1 7-1967,-6 0 483,7 0 1340,-7 7 2257,-7 6 2293,-6 7-299,6-14-3006,-6 7-345,0 7-425,0 7-470,6-14-176,-12 13 9,5-13 121,1 14-78,7-14 41,-14 20 134,7-20 242,6-6-293,-6 19-90,7-19-80,6-1-3,-7 1-5,7-7-1,0 6 1,0 1-1,7-7 0,-7 7 0,13-1 0,0 1 0,-7-7 0,14 7 0,0-1 0,0 1 0,-1-7 0,-5 6 0,-1-6 0,-7 0 0,1 7 0,19-7 0,-13 7 0,0-7 0,7 6 0,-13-6 0,-1 0 0,1 7-2293,-7-7-340,0 0-8804</inkml:trace>
  <inkml:trace contextRef="#ctx0" brushRef="#br0" timeOffset="58833">1853 2375 8904,'-27'0'2308,"27"0"-474,0 0-219,0 0-38,0 0-1125,0 0-116</inkml:trace>
  <inkml:trace contextRef="#ctx0" brushRef="#br0" timeOffset="59283">1825 2368 16070,'0'0'-2002,"0"0"1042,0 0-462,-7 0 616,-13 0 481,-13 6 664,-13-6 168,20 7-168,-41-7 454,35 0-213,-8 0 551,0-7 1071,1 7-358,-1 0-40,-6 0 33,-40 0 263,46 0-1288,0 0 99,1 0 4,-1 0-115,-32 0 442,39 0-693,-33 0 517,13 0-28,33 7-495,0-7-57,7 0-253,0 0-147,-14 0-40,14 7-41,6-7-3,1 0-1,-1 0 0,7 6-1,-13 1 0,6 6 0,1 1 0,6-1 0,-7 0 0,7 7 0</inkml:trace>
  <inkml:trace contextRef="#ctx0" brushRef="#br0" timeOffset="59779">753 2481 32767,'0'20'0,"0"6"0,0-19 0,0 6 0,0 7 0,-6 6 0,6-13 0,0 27 0,-7-7 0,7-6 0,0-7 0,-6 6 0,-1 0 0,1 1 0,-7-1 0,6 1 0,0 6 0,1-7 0,-7 20 0,6-19 0,1-7 0,-1 6 0,7 1 0,-6 26 0,-1-34 0,7 34 0,0-13 0,7-20 0,-7 13 0,6-20 0,-6 0 0,7 1 0,-7-8 0,6 7 0,-6-6 0,0 0 0,7 6 0,-1-6 0,1-1 0,-1 1 0,1-7 0,6 6 0,13 1 0,-13-7 0,7 0 0,0 0 0,-7 0 0</inkml:trace>
  <inkml:trace contextRef="#ctx0" brushRef="#br0" timeOffset="60361">827 3400 32767,'26'0'0,"-6"0"0,7 0 0,6 0 0,20-6 0,-27 6 0,0 0-180,1 0 308,6 0-322,0 6 140,0-6 259,26 7-209,1 0 95,-1 6-84,1-6-6,-27-1-1,26 7 0,-32-13 0,-1 7 0,27 6-353,-14-6-1744,1-1 396,-20-6 548,-7 0 46,14 7-1378,-14-7 1923,0 0 164,0 0-78,-6-7 110,0 7 381,-1-6 905,-6 6-42,7-14 757,-1 8-1191,1-1-225,0-6-91,-1-7-635,1 7 443</inkml:trace>
  <inkml:trace contextRef="#ctx0" brushRef="#br0" timeOffset="60763">1839 3399 25764,'7'-13'51,"-7"0"247,6 6 1083,1-26 1357,-1 6-1102,1 8-1053,-1-1-627,1 6 70,-1-5 24,8-21-1387,-8 0-51,1-6 888,-7 6 932,6 21-25,-6-1 69,0-26 8,0 26-1038,7-7 110,-7 7 89,0-6-79,0 6 309,-7 0 254,7 1 126,0-21-46,0 20-409,0-6 5,0 12 88,-6-25-1,6 25 221,0-25 415,-7 19-416,7 7 27,0 0-6,0 0-238,-6-14-603,6 14 345,0 0-77,0-1-227,0 1 301,0 7-298,-7-8-111,7 1-498,0 0 1222,0 6 78,0 1 154,0-1-180,-7-6-752,7 6-79,-6 1-657,6-1-2527</inkml:trace>
  <inkml:trace contextRef="#ctx0" brushRef="#br0" timeOffset="61093">1885 2401 12691</inkml:trace>
  <inkml:trace contextRef="#ctx0" brushRef="#br0" timeOffset="62544">899 2547 18257,'0'0'-472,"-6"0"-3,6 0 545,0 0-21,0 0 20,0 0 14,0 0 41,6 0-72,-6 0 29,0 0 87,0 7-88,7-1 242,-7 1 384,0-1 270,6 14 306,-6-13-760,0 6-74,6 20 557,-6-13-439,7-7 643</inkml:trace>
  <inkml:trace contextRef="#ctx0" brushRef="#br0" timeOffset="62906">933 2711 27609,'0'14'961,"7"5"807,6 1-1,0-13-1240,7-7-419,-14 0-93,8-7-8,-8-6-4,8-7-1,-1 7-2,-7 0 0,-6 0 0,7 6 0,0 0 0,-7 7 0,6-13 0,-6 13-191,0 0-1018,0 7 295,0 6 752,7 7 323,-7-7-2,6-6 104,1 6 51,-7-7 97,13 14 520,1-13-788,-1-1-85,0-6-36,-6 7-15,6-7-3,-7-7-2,8 1-2,6-14 1,-14 7-1,1-7 0,-1 7 0,1 0 0,-7-14 0,0 14 0,0 0 0,0 0 0,-13 0-1711,6 6-11369</inkml:trace>
  <inkml:trace contextRef="#ctx0" brushRef="#br0" timeOffset="63820">1428 2587 16976,'0'0'101,"-7"-7"315,7 0-382,-6 7-80,-8-6 127,8 6 150,-8 6 569,-12 1 4151,13 6-3058,-13 7-720,6 0-752,7-7 117,13-7 63,6 1-122,14-7-143,6-7-2396,1-6 888,-1 7 82,-19 6 680,-1 0 202,1 0 41,-14 6 1421,-13 14 529,-6 0 468,0-1-595,19-5-835,1-8-169,6 7-378,0 0-159,0 1-66,13 5-20,13 1-25,-6-13-3,-7-1-2205,-6 1-4970,6-7-4600</inkml:trace>
  <inkml:trace contextRef="#ctx0" brushRef="#br0" timeOffset="64764">1488 2632 1954,'0'7'16568,"0"6"-14184,6 0-1592,1 13-2217,6 14 438,-13-27 1162,7-7 791,-7 7-11,0-6-458,0-7-147,0 0 248,0 7 408,0-21 947,-7 1-1799,1 0 57,-8-20 2364,14 14-1509,7 12 23,-14-12-38,1 12-554,6-19-619,6 19-413,1-12-518,26 5-934,-7 8-1430,-6 12 1180,0 8 2235,-13-14 1617,-7 6 647,-7 7 1846,-6-6-2790,13-1-1132,-7-6-83,1 0-1811,6 7-22,13 6-2008,7 0 99,-1 0 2467,8 0 3790,-7 7 601,-14-13-2122,1 12 762,-14 1 479,-13-7-1523,0 0-721,1-6-64,-21 6-16,14-6-13,6-1 0,-6 1-1,19-7-14346</inkml:trace>
  <inkml:trace contextRef="#ctx0" brushRef="#br0" timeOffset="68088">2282 2163 2819,'0'0'1684,"13"13"4192,-6-6-1662,-1 6-1328,1-6 163,0-7 94,-1 6 1709,1 1-3647,-7-7-290,0 0-116,0 0-327,0 0-194,0 0-72,0 0-50,-13-7 6,-14-6-1013,14 7-107,0-8 572,-1 8 164,1-8 263,-7 1-20,14 7-55,-1-1-91,0 0 108,1 1-218,6-7 39,0 6 105,0-6-22,6-1-65,8-5-62,-8 12 267,8 0-48,5 1-35,8 12 61,-14 8 86,-6-8-55,-1 1-109,-6-1 95,0 8 137,-6-1-93,-8 0 90,1-6 0,7-1-142,6 1 8,-7-7 83,0 7 255,7-7-277,0 0 66,7-7 416,13 7-49,0-7 188,13 7-224,-13 0-434,-1 0-31,-12 7-11,6-7-1,-6 7-3,6-7 1,0 6-1,-6-6 0,0 7 0,-1-7 0,-6 6-1476,7-6-4007,-7 7-2698</inkml:trace>
  <inkml:trace contextRef="#ctx0" brushRef="#br0" timeOffset="68989">2461 1965 16752,'0'0'-383,"0"0"1013,0 0 225,0 0-566,0 0-72,-7 6-25,7 1 65,-7 0-208,7 6-26,-6 0 478,-7 0 692,6 1 548,0-8-400,7 7-552,-6-6-395,6-7-185,0 6-210,6-6 77,8 0 604,-8 0-426,14-6-193,7 6-11,-14 0 3,13 6-32,-13-6 30,7 0-107,-20 7 69,7-7-78,-7 7 72,0-1 467,-7 8-420,1-1-202,-1 7-390,0-14 664,1 1-24,-1-7 128,7 0-18,-6 0-35,6 0-69,-7-7-72,7 1-32,0-1 227,0-6 92,-7 6-271,7-6-387,-6 0-3157,-1 13-2105</inkml:trace>
  <inkml:trace contextRef="#ctx0" brushRef="#br0" timeOffset="69942">2547 1906 6278,'0'0'5050,"0"0"-1733,0 0-1263,7 6 1106,-1 7-1582,7 7-800,7 7-403,-7-1-107,13 7-162,-19-20 1029,-1 0 88,1-6-380,-7 0 110,6-1-476,-6-6 98,-6 7-288,-14-20-365,-6-27-1423,6 14 1289,1 6 1264,6-13 1753,6 20-2227,7 6-430,0-13 4,0 14-589,20-1-149,-7 7 637,7 0-71,6 7 169,6 6-2186,-12 0-8160,-13-6 3347</inkml:trace>
  <inkml:trace contextRef="#ctx0" brushRef="#br0" timeOffset="70118">2606 2003 32767,'0'0'0,"-6"-7"0,12 1 0,-6-1 0,7-6 0,13-6-9046,-7 13-1650</inkml:trace>
  <inkml:trace contextRef="#ctx0" brushRef="#br0" timeOffset="80065">3684 2064 14990,'0'0'562,"0"0"278,0 0 143,0-6 978,6-1-254,1 0-1150,-7 7-271,7-6 72,-7 6-330,0 0 541,0 0 876,6 6 548,-6-6-87,0 7-201,0 6-675,0 7 224,7-7-934,-7 7-270,0-7 11,0 7 43,7 0-66,-1 0-25,-6 0-8,7 33-3,-7-34-2,0 14 0,6-6 0,-6 6 0,0 33 0,7 13 0,-1-13 0,8-6 0,-8-8 0,1-25 0,-7-1 0,13 14 0,-6-14 0,-1-19-351,-6 6-2712,7-6-12918</inkml:trace>
  <inkml:trace contextRef="#ctx0" brushRef="#br0" timeOffset="81807">4008 2963 16143,'0'0'2305,"0"-6"2787,-6 6-3301,6 0-777,-7-7-604,-6 7-637,6-6-579,-6 6-363,0-7-206,-1 7 479,-5-7 189,-1 7 546,-7-6 236,1 6-28,-1 0 626,-6 0 711,-39 0 1694,-1 0-1825,40 0-895,-7 0 393,-26-7 692,20 7-966,6-7-165,13 1-221,21 6-85,-1 0-8,7 0-50,-6 0-36,6 0 268,0 20 551,0 0-206,-7 13-430,7-20-85,-7 7-6,7 0-3,0-1 0,-13 34-1,7 0 0,-8 13 0,14-33 0,-6 0-47,-8 40-328,1 0 201,0-1 647,0 1-465,6-40 77,1 40-57,-1-7-26,0-33-2,1 0 0,6 0 0,-14-7 0,8 7 0,6-6 0,-7-1 0,7 0-133,-6-6 223,6 7-61,-7-14-20,7 13-411,0-12-156,0 5-499,13 1-473,-6-13 1125,6 0 188,0-1 243,14 1-91,-14-1-105,7-6-105,0 7 138,0-7 23,26 0-1981,7 7-2148,13-7 2322,0 0 217,0 0 588,7 0 1603,-7 6 754,-13 1-530,7-7-72,-27 0-299,13 0-37,-20 0-260,-6 0-114,7 0 46,-27 0 1780</inkml:trace>
  <inkml:trace contextRef="#ctx0" brushRef="#br0" timeOffset="82522">4055 4187 21968,'20'-7'-916,"12"7"253,-5 0 20,-14 0 120,0 0 426,20-6-587,-26 6-431,13-14-1950,-7 14 2042,0-19 223,-6 5 1093,-1 1 1022,1 6 283,-7-6 151,7-7-519,-7 7-416,0-27 1295,6 1 597,-6-7-1,7-7-1332,-1 7 346,1-7-876,0 0-240,-1 0 36,1 26-510,-1 1-203,8-27-264,-8 0-457,8 7-301,-8-7 322,1 7 343,6-1 93,-6 1 94,-1 7-851,-6-8-1212,0 34 1132,7-7 291,-14 1-290,7 5 192,-6-19-1284,-1 20 1041,-13-13-105,7 6 1020,-20 0 1445,6 7-735,8 6-538,5 0-12,-5 1 352,-8-7 798,7 6 665,-6 0 1225,-7 7 470,6-6-925,1-1-707,-7 7-933,0-7-862,7 7-1283,-1 0-1846,-19-6-10863</inkml:trace>
  <inkml:trace contextRef="#ctx0" brushRef="#br0" timeOffset="87415">3658 2758 3043,'0'0'6469,"7"0"-434,-7 0-3127,0 0-1640,0-7-72,0 7-385,6 0-323,-6-6-83,0 6-347,7 0-114,-7 0-57,0 0-15,0 0-7,0 6 41,0 1-1,6 0 49,-6 6 202,7-7 178,0 1-114,-1 13-314,1-14 85,0 14-521,-1-14 394,1 7 146,0-6-24,-1 0-86,7-1-301,-6-6 132,-1 7 246,8-7 177,-8 0 254,1-7 29,0 1 0,-1-1 116,1-6 651,13-7 145,-14 14-1183,-6-7-195,7 0-478,-1 6-769,8-13-649,-14 14 1119,0-1-194,0 0-3300,0 7 150,-7-6-788</inkml:trace>
  <inkml:trace contextRef="#ctx0" brushRef="#br0" timeOffset="89401">3810 2223 9193,'0'0'-23,"0"0"946,0 0 195,0 7 606,0 6-277,0-6-952,6-1-259,-6 1-130,0 6-126,0-7 97,0 1 1049,0 0 215,-6 13 1589,6 0 60,0-1-2149,0-6-740,0-13 288,0 7 573,0 0-401,0-7-34,0-14 2,6 8-105,1-20-66,-7 19-562,0-6-201,0-7-1124,0 13 635,6-6-355,-6 6 477,0 1 90,0 6 264</inkml:trace>
  <inkml:trace contextRef="#ctx0" brushRef="#br0" timeOffset="89642">3836 2256 21419,'0'0'-650,"0"7"353,6-1 286,1 1 235,-7-7 77,13 0-320,-13 0-313,7-7-55,-1 7 1050,-6 7 1037,0-7 358,7 6-237,-7 7-177,0 14 7,-7-1-2142,1-7-4250,6-19 1048,0 7-6374</inkml:trace>
  <inkml:trace contextRef="#ctx0" brushRef="#br0" timeOffset="90498">3922 2250 12556,'0'0'-68,"0"0"821,-7 0-459,7 6-50,0-6-12,7 13 485,-7 7 797,0-7-493,0 0 233,0-6-59,-7 6-168,7 0 136,-6 0 475,6-13-1740,0 7-700,0-7-9,6 0-449,-6-7 581,0 7 316,0-6 371,0-8 648,0 1 1292,7 0-575,-7 0-1457,0 0-2242,7 0-235,-1 0 1586,1 6 1076,-1 1 595,1-1-278,-1 7-372,-6 0-391,13 7-223,1 6-945,-8-7-1002,1 1 1616,-7-1 674,0 14 2010</inkml:trace>
  <inkml:trace contextRef="#ctx0" brushRef="#br0" timeOffset="90867">4001 2315 16573,'-7'7'1717,"-6"18"467,-6-5-1678,12-14-1113,-6 1-1450,-7-7-6232,14 0 3815</inkml:trace>
  <inkml:trace contextRef="#ctx0" brushRef="#br0" timeOffset="91123">4035 2256 9897,'-6'0'2738,"6"0"431,-7 7-2648,7 5-2150,7 8-884,-7 6 574,0-6 3642,0-14 321,6 7 2108,-6-13-2833,6 7 157,7-7-886,-13 0-475,7 0-1583,-7 0 817</inkml:trace>
  <inkml:trace contextRef="#ctx0" brushRef="#br0" timeOffset="91451">4068 2389 18735,'0'0'-553,"0"0"-39,0 0-401,26 0-353,-26 0 9,0-27-1000,0 27-1693</inkml:trace>
  <inkml:trace contextRef="#ctx0" brushRef="#br0" timeOffset="92974">4015 2308 7944,'0'0'2810,"6"-7"-45,7 7 3301,7-6-3156,-7 0-3505,-6 6-1356,-1 0-1960,7 0-4060,-6 0 3767</inkml:trace>
  <inkml:trace contextRef="#ctx0" brushRef="#br0" timeOffset="93422">4120 2210 17649,'0'0'240,"7"0"70,-7 0-228,6 6-456,-6 1-704,7 19 106,-7 0 357,-7 7 1887,-6-6 1246,13-14-1703,-6 0-1260,6 0-6479,0-13 5111,0 0-1150</inkml:trace>
  <inkml:trace contextRef="#ctx0" brushRef="#br0" timeOffset="94025">4167 2241 2274,'0'0'244,"0"0"1095,-6 0 1857,6 0-2193,0 0 1550,6 0 610,1-6 0,13 6-229,-7-6-623,0 6-6631,0 0-5626,-13 0 7725</inkml:trace>
  <inkml:trace contextRef="#ctx0" brushRef="#br0" timeOffset="94242">4232 2229 23222,'0'0'11,"0"13"3609,0 0-1747,0 14-869,0-1-1938,0-13-704,0 0-817,0-7-296,0 1-1255,-5 6-662,5-6-759</inkml:trace>
  <inkml:trace contextRef="#ctx0" brushRef="#br0" timeOffset="116210">4491 2911 6342,'0'0'1013,"0"0"146,0 0-298,7-7 1046,-1 7-989,1-6-454,-7 6-637,7 0-513,-7 0 947,0 0 649,0 0 560,0 0 116,0 0 304,-7 0-269,7 0-500,-7 0-400,1 6-319,-1 1-245,-19 6 1073,-1 7 278,14-7-654,-20 13-367,20-13-538,0 7-2529,6-13-5946,7-7 3752</inkml:trace>
  <inkml:trace contextRef="#ctx0" brushRef="#br0" timeOffset="116534">4352 2878 2050,'0'0'11714,"0"7"-4921,7 12-1469,-1-12-3731,1 6-318,12 14-487,8-1-714,-8 0 122,1 1-473,0-7-8262,-14-14 1652,1 1-100</inkml:trace>
  <inkml:trace contextRef="#ctx0" brushRef="#br0" timeOffset="116911">4419 2851 15791,'0'0'1204,"0"0"-113,6 7 1484,1-1-272,-1 27-500,-6 7-1539,0 6-486,0-13-4954,7-13-7248</inkml:trace>
  <inkml:trace contextRef="#ctx0" brushRef="#br0" timeOffset="118543">3473 3076 5894,'0'26'631,"0"-26"1335,0 0-66,0 0-664,0 0-497,0 0-517,0 0 1178,0 0 695,0 0 820</inkml:trace>
  <inkml:trace contextRef="#ctx0" brushRef="#br0" timeOffset="118819">3486 3075 23923,'26'-7'2984,"-13"1"-2557,14 0-1340,-1-1-3846,0-6-5047,-19 13 4700</inkml:trace>
  <inkml:trace contextRef="#ctx0" brushRef="#br0" timeOffset="118927">3604 3070 4869,'0'0'556,"-13"7"3004,6-1-163,1 1 2308,-1-1-3518,1 14-169,6-13-1580,-7 6-263,1-7-101,-1 7-417,1 0-1224,-1 1-960,0-8-473,7 1-103,-6-7-597</inkml:trace>
  <inkml:trace contextRef="#ctx0" brushRef="#br0" timeOffset="119674">3717 3069 2594,'0'0'4253,"0"0"-1114,0 0-438,0 0-109,0-7-965,0 7-681,0 0-501,0 0-422,-7-6-414,7 6-661,-6 0 71,-1 0 282,0 0 394,-5 6 1194,5 1 324,-6 0-84,6 6 32,-6-7-386,6 1 144,1 0-183,6-1-279,0-6-221,0 7 6,6-7-485,1 0-892,0 0-1174,-7 0-146,6 0 703,7 0 890,-13 0 2926,0 7 1836,0 6-265,-6-7-1804,-1 8 134,7 5 233,0-5-1662,13-1-4383</inkml:trace>
  <inkml:trace contextRef="#ctx0" brushRef="#br0" timeOffset="120015">3678 3235 14121,'26'-27'-7205</inkml:trace>
  <inkml:trace contextRef="#ctx0" brushRef="#br0" timeOffset="120122">3770 3175 7623,'7'0'-833,"-7"7"1225,0-7 799,0 6-82,0-6-4,0 0 16,0 0 737,-7-6-224,7-1-480,-6-6-326,6 0-258,0 0 384,-7 6 466,7 0-440,0 1-44,7-1-745,-1 1-108,-6-1-552,14 7-1087,-8 0-637,7 0-592,7 0 303,-13 7 1115,-1-7 149,1 0 833,0 6 402,-7-6 1030,0 0 458,0 7 815,0-7 247,0 0 12,-7 6-577,0-6-391,7 7-276,-6 0 716,6 12-1009,6 1-2890,1-7-4213,13-6-4696</inkml:trace>
  <inkml:trace contextRef="#ctx0" brushRef="#br0" timeOffset="120619">3955 3109 8296,'0'7'3711,"0"-1"-3014,0 1-95,-7 6-241,7 0-201,0 0-96,-6-7 819,6 7 471,0 0 854,0-13-1058,0 0 160,0 0-199,0 0 289,0-6-284,0-1-656,6-6-641,1 0-482,-7 0 245,6 13-1011,1-6-1868,-1 6-762,8 0 2716,-8 0 4337,14 13 3401,-14-7-2981,1 7-964,6 7-699,-7-7-7262,1-7 4076,-7 1-10809</inkml:trace>
  <inkml:trace contextRef="#ctx0" brushRef="#br0" timeOffset="122816">3570 3308 5221,'0'0'381,"0"0"416,0 0 1579,0 0-1302,0 0 857,0 0-1282,-7 0-227,7 0-140,-6 6-222,-1-6-174,1 0-33,-1 7 98,-12 0 1110,6-1 1104,6 1-1451,1-7-1153,12 0-754,1 0-424,-1 7 918,1-7 302,6 0 56,0 6 16,-7-6 346,7 14 413,-13-14 42,7 6 639,-7-6 453,-13 7 2204,0 6-716,-13-7-1169,13-6-1238,0 0-139,6 7-778,-6-7-3278,7 0-237,6 7 201,-7-7-896</inkml:trace>
  <inkml:trace contextRef="#ctx0" brushRef="#br0" timeOffset="123507">3598 3380 6694,'0'0'3639,"0"6"-2155,7 7-188,-7 0-1378,6-6-309,-12 6 175,6-6 234,0-1 413,0 1 69,-7-14 1967,1-6-209,-1 0-1196,1 6-515,6-6-421,-7 0-130,7 7-69,0-1-41,0-6 75,7 6-229,-1-6-81,1 7-1375,6-1-1948,-7 7 603,1 0 2053,0 0 943,-1 7-56,-6-7 106,13 6 154,-6-6 372,-7 7 1127,0-1-618,-7-6 311,1 13 1610,-7 1-1882,-1-8-1672,14 7-4003,-6-6 1666,6-7-553</inkml:trace>
  <inkml:trace contextRef="#ctx0" brushRef="#br0" timeOffset="124186">3684 3426 8328,'0'0'1850,"0"0"-327,0 0-1104,-7-13-221,0-1-217,7 8 107,0-1-15,0-6 171,-6 0 142,12 7-523,-6-1-97,7 7-45,-7-7-863,13 1-1760,-6 12 161,-7-6 2273,0 0 701,6 7 1100,1 0-387,-7-1 1105,0-6-952,0 7-215,0-1-164,0 1 82,0 6 790,0-7-1752,0 1-844,0 0-1057,0-1-3131,0-6 3446</inkml:trace>
  <inkml:trace contextRef="#ctx0" brushRef="#br0" timeOffset="125489">3757 3354 4965,'0'0'1275,"-7"0"-602,7 7 571,0-7-910,0 13-111,0-7-152,-6 7 70,6-6-171,-6-1 266,6 1 805,0 6 1341,-7-13 164,14-7-892,-7-12-684,6-1-610,-6 14 76,6-14 460,1 20-652,-7-6-8,0 6-121,6-7-70,-6 7-886,0 0-54,7 0-271,-1 7-333,0-1 967,-6 7 422,7 7 356,-14-1-363,7-6-1069,7-6-5075</inkml:trace>
  <inkml:trace contextRef="#ctx0" brushRef="#br0" timeOffset="125859">3737 3373 8968,'0'0'619,"6"0"758,1 0 3674,-1 0-1180,8-7-2430,-8 1-2097,7 6-1583,-6-6-1023,-1 6-668,-6 0 41,7 0 757</inkml:trace>
  <inkml:trace contextRef="#ctx0" brushRef="#br0" timeOffset="126199">3731 3433 12652,'0'0'785,"0"0"575,0 0 655,6 5 643,1-5-3254,12 0-9781</inkml:trace>
  <inkml:trace contextRef="#ctx0" brushRef="#br0" timeOffset="127784">3842 3341 7591,'0'0'339,"0"0"192,0 0 16,0 0 22,-6 7-51,6 12 164,-7-5-578,7 5-332,-6-5 1285,6-8 201,0-6-472,0-26 1498,0 19-2845,0-6 143,0 0 269,0 0 1406,6 6 3,7 7 224,-13 0-1586,7 7-1341,6-7-837,0 13-2936,-7-7 2415,1 8 4226,-14 5 2428,1-5-812,-1-8-293,1 1-1189,-1 0-1158,1-1-1496,-7 1-5615,6-7 2151</inkml:trace>
  <inkml:trace contextRef="#ctx0" brushRef="#br0" timeOffset="128491">3941 3347 16784,'0'0'258,"0"0"202,-7 0 257,-6 0 291,7 7-1063,0-1-1641,-1-6-452,14 7 1750,-7-7 380,12 7 154,-5-1-182,-1 0 522,-6 1 359,0 0 154,0-1 163,-13 14 1662,1-6-1714,-8-1-3592,14-13-4175,-1-7 1907</inkml:trace>
  <inkml:trace contextRef="#ctx0" brushRef="#br0" timeOffset="128672">3981 3308 9993,'0'0'321,"7"0"271,-7 0 320,0 6-135,0 1-135,0 0-140,-7 26 678,1 0 941,-7 0-683,13-13-1256,0-14-1951,0-6-733,0 7-1096,0-7 3</inkml:trace>
  <inkml:trace contextRef="#ctx0" brushRef="#br0" timeOffset="128833">4041 3321 2114,'0'0'2678,"0"0"779,7 13 765,-14 13-223,1 7-2840,0-13-1719,6-7-1633,0 0-208,-7-13-591,7 7 110</inkml:trace>
  <inkml:trace contextRef="#ctx0" brushRef="#br0" timeOffset="129163">3975 3392 23606,'0'0'-950,"13"0"-2017,0 0-1710,7-5-2357,-13 5 3245</inkml:trace>
  <inkml:trace contextRef="#ctx0" brushRef="#br0" timeOffset="129373">4074 3400 2819,'0'0'3228,"0"0"2575,0 0-3698,0 0-430,13-7 485,-7 0-3469,1 1-1779,-7 6 1569,0-6 318,0-1 55,-13 7 2547,0 7 2898,0 5 915,13 8-1777,0-13-2685,0-1-651,0 1-840,7-1-1570,-1 1-1415,7-14-6984</inkml:trace>
  <inkml:trace contextRef="#ctx0" brushRef="#br0" timeOffset="129559">4141 3314 11691,'0'0'1646,"6"13"4611,0 20-3217,-6-7-9018,-6 1-4139</inkml:trace>
  <inkml:trace contextRef="#ctx0" brushRef="#br0" timeOffset="129827">4121 3386 5477,'0'0'2018,"0"-12"6827,13 12-356,7 6-4028,0 0-9505,-7 1-2158,0-7-293</inkml:trace>
  <inkml:trace contextRef="#ctx0" brushRef="#br0" timeOffset="263734">4518 2017 8488,'0'0'-53,"0"0"60,0 0-9,0 0 94,6 0 66,-6 0 35,0 0-54,0 0-86,0 0 11,0 0-24,7 0 1101,-7 0 106,0 0-368,0 0-35,0 0-391,0 0 67,0 6 1058,0 1-691,7-7-114,-7 7-103,6-1-227,1 1 19,-7-1-245,19 14 58,1-6 940,-13-8-461,-7 1-512,13-7-204,-13 6-25,20 8-102,6-1 160,0 7-263,1-7 165</inkml:trace>
  <inkml:trace contextRef="#ctx0" brushRef="#br0" timeOffset="264244">4743 2196 21603,'26'20'170,"7"0"484,-19-7-125,6 0-269,13 13 573,0 1-402,6-1-50,-25-12-459,-1-1 105,20 13-186,-13-13 253,6 14-117,-6-14 132,-7 7 161,7-7 266,-7 0 201,0 1 71,7-1-475,-7 0 20,1 0-271,-1 0-74,13 14 3,7-8-230,-13 1 238,6 7 133,-19-14 119,0-6 166,13 6 229,-7 0-564,7 7-254,-14-13 58,1-1 185,6 1-129,-6-1 24,13 8 365,-14-1 114,1-13-393</inkml:trace>
  <inkml:trace contextRef="#ctx0" brushRef="#br0" timeOffset="264627">5437 2785 30319,'13'6'306,"7"7"-244,-8-6 35,-5-1 272,-1-6-146,1 7-43,-7-7-171,0 0-39,0 0-34,0 0 48,0 0 47,0 0 26,0 0 40,0 0-74,0 0 37,0 0-158,0 0-74,0 0-512,0 0 310,0 0-4,0 0 71,0 0 42,0 0 42,0 0-23,0 0-63,0 0-50,0 0-14,0 0 110,0 0 146,0 0 279,0 0-53,0 0-63,0 0-189,0 0-69,0 0 27,0 0-161,0 0-150,0 0 192,0 0 116,0 0 47,0 0 150,0 0 538,0 0-255,0 0-401,0 0-1650,0 0-272,0 0-905,0 0-5302</inkml:trace>
  <inkml:trace contextRef="#ctx0" brushRef="#br0" timeOffset="266320">5483 2633 10474,'0'0'0,"0"0"1809,0 0-865,0 0 926,0 0-983,7 0-142,-7 0-179,0 7-211,7-7-182,-1 13 128,-6-7-179,7 1 72,-1 0 64,-6-1 122,7 1-116,0 6-186,-1-6-84,1 6-221,13 7-413,0 6 135,-14-19 262,7 19 198,7-6 20,-7 0 624,-6-7-110,0-6-462,-1-1-16,-6 1-40,7 0-15,-7-7 142,0 13-426,0-13 101,0 7-79,-7-1 554,-6 1 849,-20-1 3885,13 1-1704,0-7-872,-33 0-19,27 0-2139,-20-7-200,26 7-1206,0 0-1098,7 0-2288,-7-6-9374</inkml:trace>
  <inkml:trace contextRef="#ctx0" brushRef="#br0" timeOffset="270131">5490 3116 9417,'-7'-7'153,"7"7"1120,0 0 121,0-6 191,-7 6 4,7-7-278,-6 7-271,6-7-174,-7 1 524,7 6 982,-6 0 287,-1 0-1247,0 13-468,7-6-527,0 19-11,-6-13 87,-1 27 729,7-20-835,0-1-101,-6 41 409,-8-1 141,1 14-259,6 0-537,-12 12-37,5-5-3,8 6 0,-7-14 0,6 1 0,7-40 0,0-6 0,0-1 0,7-6 0,-1 19 0,-6-19 0,13-7 0,7 14 0,-7-20 0,1-1 0,25 7 0,-25-6 0,32 0 0,-20-7 0,1 0 0,26 0 0,-20 0 0,0 0 0,0 0 0,0 0 0,0 0 0,7 0 0,-1 6 0,40-6 0,1 7 0,-41-7 0,1 6 0,39-6 0,1 7 0,-47-7 0,33 7 0,-40-1 0,7-6 0,0 0 0,-6 7 0,-1-7 0,20 0 0,-26-7 0,13 1 0,-6-14 0,-7-7 0,-7 8 0,0-28-132,-6 21 45,-1-7-120,8-27-59,-14 34 187,6-40 64,-6 26 215,0 7-146,7-6 240,-7-34-167,0 33-44,6 0-62,-6-39-62,7 7-320,0 38 284,-7-31 8,0 32-248,6-27 296,-6 27-140,0-13-177,0 19 132,7-12-69,-14 19 125,7 0 78,0 13 63,-6-19 42,-8 6-167,1 7 112,7 6-115,-1 1-38,-6-1-169,-14-6-328,7 6 267,-19 1 369,25 6 11,-5 0 15,-1-7 156,-7 14-247,-19-7 27,0 6-63,19-6-102,-19 7-143,-13-1 264,-7 8 39,6-8 27,27 1-60,0-7 407,26 7-238,-19-7 587,-47 13 311,40-13-795,-39 13 102,39-13-413,-7 7 206,7-1-41,-33 1 127,33-7-124,6 6-280,-26-6-1659,7 7-3682,26 0 470,-13-7-6300</inkml:trace>
  <inkml:trace contextRef="#ctx0" brushRef="#br0" timeOffset="276392">5596 3227 13933,'0'0'448,"-6"7"-697,6-7 48,-7 0 133,7 0 3,0 6 128,-7 1 199,7 6 602,0-6-541,0 6-118,0 0 138,0 7-1,0-7-399,7 7 118,0 7 702,-1-21-480,-6 8 455,0-8-248,0-6-199,0 7 560,0-7-1087,-6-7-420,-1 1 99,-6-1 244,-1 0 496,1-12 359,13 12-338,-7 0-163,1 1 85,6-1-88,0 0-70,0 1-18,0-7-53,6-1-219,1 8-310,6-7 43,14-14 35,-1 7 507,-13 14 83,7-1-64,-6 7 118,6-7-176,-7 1 54,-7 6 78,7 0-158,1 0 66,-8 0-176,1 0 89,-7 6 210,0 1 674,-7 6 32,1-6 523,-1 6-33,-6 0 541,6 1-415,-6-8-842,7 1-420,-1-1-384,0 1-1051,7-7 392,-6 7-663,6-7 1068,6 0-36,1 6 228,0-6 77,12 0 8,-6 0 304,-6 0-89,0 7 178,6-1 626,-6-6 352,-7 7 225,-14 6 1267,1 1-1576,-13 5 763,-1-5-1237,14-8-1712,6-6-2446,-6 7-8054,6-7 6348</inkml:trace>
  <inkml:trace contextRef="#ctx0" brushRef="#br0" timeOffset="277176">5821 3227 16592,'0'0'496,"0"0"311,0 0 163,6-7 362,1 7-718,-7-6-119,6-1-412,7 7-97,-6-6-257,-1 6-682,1-7-1703,-1 7-1977,1-6-301,-7 6 2865</inkml:trace>
  <inkml:trace contextRef="#ctx0" brushRef="#br0" timeOffset="277557">5847 3215 5125,'-6'6'8888,"6"1"-3751,0 0-3398,6-1-465,0 14 32,1 19-2205,-7-12-1740,0-21-3861,0 1 2001</inkml:trace>
  <inkml:trace contextRef="#ctx0" brushRef="#br0" timeOffset="277683">5834 3347 18930,'0'0'623,"0"6"931,0-6 1351,13 0-276,6-6-2520,-6-1-2695,-7 7-1328,1-6-3017</inkml:trace>
  <inkml:trace contextRef="#ctx0" brushRef="#br0" timeOffset="278287">5992 3254 2178,'0'0'9524,"7"7"-4719,-7-1-2076,7 1-1654,-1 6-2597,1 0-462,-7-7 1013,6 1 747,-6 0-490,7-1 232,-7-6 393,-7 7 1398,7-7 68,0 0-42,-13 0-185,7-7-320,-1 1 360,-6-1-234,6 0 462,7 1-570,-6-7-640,-1 6-894,7 1-386,0-7 21,7-1 378,-7 8-469,6-7 136,1 0 234,-1 6-45,8-6 147,-8 6 133,7 1 96,0-1 346,-6 0 57,6 7 41,7-6-214,-13 6-553,-1 0-549,1 0-96,-7 0-726,0 6 31,0 1 1258,-20 6 1624,7 0 3185,6 1-1656,1-1 2074,6-7-3326,0 7-318,0-6-316</inkml:trace>
  <inkml:trace contextRef="#ctx0" brushRef="#br0" timeOffset="278585">6052 3261 21095,'7'6'42,"-1"0"-280,0-6-1182,7 0-2847,-6 0-2142</inkml:trace>
  <inkml:trace contextRef="#ctx0" brushRef="#br0" timeOffset="278752">6165 3194 19058,'0'0'3290,"0"0"-1078,0 0-93,6-6-498,-6 6-697,7 0-548,0-7 9,-1 7-281,7 0-93,1-6-1331,-8-1-3136,7 7-2778,-6-6-953</inkml:trace>
  <inkml:trace contextRef="#ctx0" brushRef="#br0" timeOffset="279098">6257 3201 31902,'0'7'131,"0"19"483,0-13-537,0 7-49,0 20-1616,0-20-6728</inkml:trace>
  <inkml:trace contextRef="#ctx0" brushRef="#br0" timeOffset="279099">6257 3340 16749,'0'7'-6508</inkml:trace>
  <inkml:trace contextRef="#ctx0" brushRef="#br0" timeOffset="280516">4974 2136 18289,'0'0'239,"0"-26"-6,0 26 59</inkml:trace>
  <inkml:trace contextRef="#ctx0" brushRef="#br0" timeOffset="280935">4974 2110 19223,'6'0'-28,"-6"0"-184,0 0-343,0 0 373,0 0 109,0 6 384,0 1 107,0 20 230,0-1-296,0-13-123,-13 20-73,13-26 19,-6 0 141,6-1 324,0 1 471,-7-7-156,-6-7 1048,-7-6 964,7-7-1393,13-6-1304,0 12-214,0 8-225,0-1-566,0-6-218,6 6-529,1 1-1142,13-8-1556,6 8 870,-13 6 2405,1 0 436,-1 0 382,-7 6 30,8 1-26,-8-7 108,1 13 287,-7-6 3471,-7 6-73,1-13-2352,-8 13 283,8-6-793,-1 0-886,7-1 106,0 1-36,0 6 37,0-6 38,7 6 229,-7 7 262,6 6 785,-6-13-1209,0-6-393,0 0-1873,0-1-2267,0 1-2344</inkml:trace>
  <inkml:trace contextRef="#ctx0" brushRef="#br0" timeOffset="281646">5198 2229 12748,'0'0'2601,"0"-6"-973,0 6-745,-7 0-104,7-7 80,-6 7-172,-7 0 37,0 7-286,6-7-39,-6 6 223,0 1 33,6-1-207,1 8-116,6-14-305,0 0 30,0 6 336,6 1-50,-6-1-75,7-6-236,-1 7-334,1-1 75,0 1-592,-1 0-523,7 12-986,-6-12 1235,-1 13 268</inkml:trace>
  <inkml:trace contextRef="#ctx0" brushRef="#br0" timeOffset="281788">5178 2361 18634,'-7'13'3357,"-6"-1"1864,-6-5-933,-1-7-3516,7 0-476,0 0-175,-7 0-3967,7-7-8174,13 7 8779</inkml:trace>
  <inkml:trace contextRef="#ctx0" brushRef="#br0" timeOffset="282351">5225 2341 17264,'0'0'1267,"0"7"-693,0-1-79,0 21-3601,0-14 646,-13 20 439,6-20 2357,1 0 1933,-1-13 818,7 7-206,-13-7 2957,13 0-4566,0-20 1112,0 0-1992,0 1-442,0-1-10,7 0-22,-1 0 376,7-6-542,0 6-359,7 7-1854,0 13-1702,7 6 1878,-8 21 2030,-5 6 1884,-1 13-286,-6-26-1250,-7-7-1669,0 7-6668,-7-14 3436</inkml:trace>
  <inkml:trace contextRef="#ctx0" brushRef="#br0" timeOffset="282540">5212 2420 12972,'0'0'12488,"26"-7"-6504,14 1-4810,-7-1-1044,6 1-13862,-32 6 3999</inkml:trace>
  <inkml:trace contextRef="#ctx0" brushRef="#br0" timeOffset="300494">3360 1965 8552,'0'0'261,"6"0"1296,1 0-606,-7 0-189,13 6 1642,-13-6-904,7 0-444,-7 0-74,6 0-50,-6 0-709,7 0-185,-7 0-165,0 0 100,0 7 10,0 0-106,-7-1 57,1 1-131,-8 19-335,8-12 532,-14-1 466,7 7 436,-1 0-150,-5-1 303,5 1-581,-32 27-370,0 12-139,-1 7-142,-5 0 183,-8 14 93,14 6-185,26-47 157,-6 1 69,-27 53-171,0-1-539,33-39-16,-6 0-406,6 0 2,-13 0 584,-14 53 2303,27-54-171,-6-5 153,6 6-173,-19 46 585,39-92-2167,-33 79 1082,0 6 144,19-46-915,8-6-16,-8 0-322,8-1 335,-7-6-160,-1 0-155,1 34 165,0-15-92,-7-12-173,14-13-16,-8 6 0,1 6-1,6-25-368,7-1-150,-13 13-175,7-13 548,-8 1 246,8 6 696,-1-14-328,-6 21-174,0-8-243,-7 1-44,13-13-7,-6 0 0,6-1-1,7 1 0,0-7 0,0 0 0,0 0 0,-6 0 0,6 0 0,0 0 0,0 0 0,0 0-61,0 0-572,0 0-3405,0 0-1249,0 0-1990</inkml:trace>
  <inkml:trace contextRef="#ctx0" brushRef="#br0" timeOffset="302294">2307 4306 21685,'-7'0'1451,"1"0"1474,-14-6 1252,6 6-3086,-5-7-713,-8 1-789,1-1-77,-34-6 86,21 6 395,-34-6-37,34 6-46,-8 1 69,-32-1 480,39 7 380,8-7 55,-1 1-653,-20-1-160,33 7-75,7-6-4,6 6-1,-6-7-1,13 7 0,-7 0 0,7 0 0,0 0 0,0 0 0,0 7 0,7-1 0,-1 1 0,-6 13 0,0 13 0,0-13 0,-13 32 0,7-25 0,-1-1 0,1 7 0,-14 33 0,-7 7 0,21-40 0,6 0 0,-7 0 0,-6 7 0,0-7 0,6-7 0,0 7 0,1 0 0,-1-6 0,0 32 0,7-32 0,-6 19 0,12 0 0,1-26 0,-7 7 0,7-8 0,-1 1-589,14 26 436,-13-26 434,13 13 124,-14-20-369,7 1-23,14 6-7,-14-14-5,13 7-1,7-13-405,7 0-1488,-20 0 393,26 0-2290,0 0 2149,-19 0 1734,6 7 550,33 0 1450,-40-1-394,7 1 89,0-1-55,0 1-876,0 0-621,-6-1-174,6 1-44,19-7-12,-25 0-5,-1 0-686,-6-7-274,0 1-57,20-14-3678,-21 7 1831,-5-1 108,19-19-1510,-20 20 3111,-7-7 1179,8 0 1355,-8 1 36,1-1 466,0 0 632,-1 0-252,1-6 768,-1 6-867,1-26 650,13-1-1995,-7 1-739,0 26-73,7-46-3,-14 60-3,8-27-84,-8 13-555,14-13-688,-13 19 802,6-12-455,-13 19 696,13-12-263,-6 5 60,-7 8-342,0-8-480,0 2-119,0-2 827,0 8-406,-7-8-788,1 1-984,-8 0-432,8 6 1951,-7-6 809,-21-20 988,15 20 1462,-8-7-277,1 7-567,-7-7 523,0 7 701,6-7 743,-6 7-7,-6 0-1258,-27-14-81,39 21-2254,1-1-2031,6 0-3609,0-6-3462</inkml:trace>
  <inkml:trace contextRef="#ctx0" brushRef="#br0" timeOffset="304484">2143 3678 20051,'-7'0'-248,"7"6"1976,-6-6-20,6 7-760,-7-7-408,7 7-329,-7-7-188,7 6-311,-6 1 55,6-1-172,0 1 205,13 13-73,-13-7 268,7-6-115,-1 6-8,14 7-166,-7-14 303,14 21 29,-14-20 308,14 19 1024,-8-13-2671,-12-6-7082,-7-7 3013</inkml:trace>
  <inkml:trace contextRef="#ctx0" brushRef="#br0" timeOffset="305269">2090 3711 19058,'0'0'-1180,"7"7"482,-1 6 2647,7-6 1129,-6-7-904,6 6-892,1 1 39,-8-7-1281,-6 0-64,7-7-226,-1-6-133,-6 0-254,-6-21-2409,6 21 1786,0 0 473,-7 0-32,7 0-129,0-1-31,0 1-1526,7 6 2021,-7 1 282,6 6 828,1 0 1806,6 0 627,-6 6 315,26 14 2192,-20-6-3604,14 19-1043,-14-14-1841,0-5-10600,-6-8 2962</inkml:trace>
  <inkml:trace contextRef="#ctx0" brushRef="#br0" timeOffset="305395">2229 3506 11467,'0'0'2154,"7"0"-1276,6 6 1373,0 7 117,0 0-1083,7 1-914,0-1-230,13 6-478,-20-6-1023,-6-6-2195,6 6-4675</inkml:trace>
  <inkml:trace contextRef="#ctx0" brushRef="#br0" timeOffset="305619">2209 3499 17809,'0'0'-176,"0"-7"-177,0-6 1188,0 6-321,6-13-281,8 7-639,-8 7-1614,1-1 233,13 7 573,-7 0 1523,0 0 1225,13 20 3785,-6 0-203,-13-7-3023,12 26-247,-12-25-1695,6 5-1200,-6 1-6926,-7-13 1962,0-7-5</inkml:trace>
  <inkml:trace contextRef="#ctx0" brushRef="#br0" timeOffset="306086">2275 3287 20371,'0'0'-427,"7"6"1298,6 1-607,7 13 184,-7-7 45,13 20 1268,-6-20-1247,-7-7 93,-6 7-517,6-6-398,-6 0-1518,-1-1-1802,1 1-382,-7-7-994</inkml:trace>
  <inkml:trace contextRef="#ctx0" brushRef="#br0" timeOffset="306275">2315 3175 19923,'7'0'-37,"-7"6"137,13 1 2970,13 20-1852,-6-15-1759,-7 8-4605,0-6-1635,-6-1 390</inkml:trace>
  <inkml:trace contextRef="#ctx0" brushRef="#br0" timeOffset="306906">2348 3326 28283,'0'-7'1647,"6"1"-1012,1-1-582,5-6-1907,-5 0-4305,-7-6-2902</inkml:trace>
  <inkml:trace contextRef="#ctx0" brushRef="#br0" timeOffset="307107">2388 3122 25112,'0'0'1913,"0"0"684,7-6-1221,-7-14-4805,0 13-2053,0-13-9786,0 14 12767</inkml:trace>
  <inkml:trace contextRef="#ctx0" brushRef="#br0" timeOffset="307108">2447 3083 29084,'13'26'3142,"13"13"-2660,-13-12-431,-6-14-3435</inkml:trace>
  <inkml:trace contextRef="#ctx0" brushRef="#br0" timeOffset="307192">2507 3195 17395,'0'0'-5065,"0"0"1570</inkml:trace>
  <inkml:trace contextRef="#ctx0" brushRef="#br0" timeOffset="308181">2566 2989 20884,'0'0'3252,"0"0"60,0-13-2332,6 6-446,-6-6-510,7 7-2217,-1-7-1547,0 6-1759,-6-6-1097,7 0 1131</inkml:trace>
  <inkml:trace contextRef="#ctx0" brushRef="#br0" timeOffset="308961">2587 2778 17392,'0'0'1217,"-7"0"80,7 0-527,20 7-396,-7-1-257,7 7-490,13 14-5960,0 6-237,-20-13 2735,-13-20 2432</inkml:trace>
  <inkml:trace contextRef="#ctx0" brushRef="#br0" timeOffset="309155">2540 2718 9225,'6'-20'3504,"8"0"-3323,5 14-898,14 6 640,-13 0 360,-7 13 666,13 13 3455,0 0-499,-19-13-3372,-7 0-3208,0 7-9002</inkml:trace>
  <inkml:trace contextRef="#ctx0" brushRef="#br0" timeOffset="309653">2679 2666 24823,'0'0'665,"0"0"1690,0-13 280,0-7-1018,6 0-3019,0 7-2536,-6-1-3136,0 1-693,7 0 1286</inkml:trace>
  <inkml:trace contextRef="#ctx0" brushRef="#br0" timeOffset="309844">2719 2580 12172,'0'6'708,"0"1"1959,7 6 3994,-1 14-624,0-21-4539,1 14-644,-1-13-724,7 6-828,-6-7-3145,-1 8-2294,-6-8 146,0-6 363,7 7 3204</inkml:trace>
  <inkml:trace contextRef="#ctx0" brushRef="#br0" timeOffset="310975">2771 2717 641,'0'0'8766,"0"0"-4491,0-7 2364,-6 1-1897,12-1-3673,-6-6-7629,6 0-2171,1 7 4372,-7-7 990</inkml:trace>
  <inkml:trace contextRef="#ctx0" brushRef="#br0" timeOffset="311695">2778 2526 17424,'-7'0'2722,"1"-7"846,6-6-94,6-13-1529,1 6-2210,-1-6-5637,0 6-4466,1 14 4927</inkml:trace>
  <inkml:trace contextRef="#ctx0" brushRef="#br0" timeOffset="311899">2811 2441 19186,'0'0'2465,"7"7"873,12 13-2059,-6-7-1261,-6 0-1222,-1 7-1364,1-7-2588,-1 0 1174,1-6-2952</inkml:trace>
  <inkml:trace contextRef="#ctx0" brushRef="#br0" timeOffset="315990">2877 2354 673,'0'0'3272,"0"0"-889,0 0-132,0 0-402,0-6-352,-6 6 1820,6-7-1820,0 7-55,0 0-848,0 0 87,0 0-519,-7-7-200,7 7-89,0 0-1015,0 0 426,7 7 431,-7 0 278,13 6-117,0 7 124,0-14 171,-6 14 1155,-1-7-122,1-6-209,-7-1-542,0 1-126,0-7 28,0 0 258,0 0-113,0 0-103,-7-13 12,1-1-431,-7-18-254,-7 5 180,13 1 26,7 13 2,0 6-14,0-13-372,0 7-529,0 6 260,7 1 13,-1 6 368,-6 0 171,14 0 202,12 13 2411,-6 0-1321,-1 0-283,1 1-579,0-1-1628,-13-7-2674,-7-6-1038</inkml:trace>
  <inkml:trace contextRef="#ctx0" brushRef="#br0" timeOffset="316171">2904 2374 32767,'0'0'0,"6"0"0,8-7-1107,-8-6-1328,7 7-2843,-6-7-3698</inkml:trace>
  <inkml:trace contextRef="#ctx0" brushRef="#br0" timeOffset="384831">1772 4432 20948,'0'0'658,"0"0"1853,0 0-834,0 7-1268,0-7-504,0 0 40,0 0-176,7 13-929,-14 20 1543,1-13 261,-1 6 54,0 7-601,1 0-301,-7 20 219,6-39-1217,7-1-2114,0 7-8857</inkml:trace>
  <inkml:trace contextRef="#ctx0" brushRef="#br0" timeOffset="385530">1733 4373 21268,'0'0'2501,"6"0"398,1-7-492,6 7-2101,1 0-1398,12 0-5332,-13 7 2888,7-1-584,-7 1 790,0 6 754,-6 0 935,6 7 861,-6 13 1399,-7-13 1492,-7 13 8288,-13-7 821,-19-13-8986,19-6-2037,-13-7-105,20 0-84,6 0-4,0-7-10209,7 1-308</inkml:trace>
  <inkml:trace contextRef="#ctx0" brushRef="#br0" timeOffset="386361">1957 4485 2819,'0'0'3685,"0"6"3215,0 21-2117,0-14-3957,0 26 2008,0-19-901,-7 6 11,-6 20 1109,13-26-2599,-6-7-1326,6 0-2504,0 7-9550</inkml:trace>
  <inkml:trace contextRef="#ctx0" brushRef="#br0" timeOffset="386676">1945 4478 15343,'7'-7'7919,"-1"7"-4952,1-7-1459,-1 1-802,7 6-1043,-6 0-690,0 0-553,6 0 69,-7 6-26,7 1-305,-13-7 1207,7 7-599,6 6-166,-7 0-126,1 0 535,0 7 263,-7 0 129,6 6 251,-6-6 232,7 13 6131,-14-7 2329,1-13-4556,-8 7-2762,1-13-666,0 6-232,-19 0-63,-1-6-5662,26-7-1282,1-7-1458</inkml:trace>
  <inkml:trace contextRef="#ctx0" brushRef="#br0" timeOffset="387426">2176 4551 11147,'0'0'722,"0"7"3743,0 12 383,-7 14-1104,1-7-2763,-1 1-118,7-1 409,0 20-1037,-6-33-1880,6 0-1369,0-6-1111,6-7-632,-6 0-70</inkml:trace>
  <inkml:trace contextRef="#ctx0" brushRef="#br0" timeOffset="387644">2143 4544 32511,'0'0'118,"7"-7"-40,6-6-40,20 0-19,-13 7-17,6-1-1,-6 7-1,6 0 0,-6 0-2695,0 0-4532,-6 0-682,-1 7 893</inkml:trace>
  <inkml:trace contextRef="#ctx0" brushRef="#br0" timeOffset="388132">2137 4610 18610,'0'0'8753,"13"7"-4576,7-1-3381,-1 0-454,-6-6-272,7 7-2754,13-7-17706</inkml:trace>
  <inkml:trace contextRef="#ctx0" brushRef="#br0" timeOffset="1.47795E6">1514 4107 4965,'0'0'891,"7"0"195,-7 0-195,13-6-495,0 6-426,-6 0 76,-1 0 150,1 0 147,0 0 144,-1 0 116,-6 0-20,7 6-436,-7-6-78,-7 14 156,7-8 400,-13 8 1223,6-1 558,-19 13 3558,0 7-532,-7 7-2542,19-20-2259,1 0-186,-6 0-312,5-7-197,-6 20-732,14-20-829,-7-6-1856,-1 6-5054,8-13-792</inkml:trace>
  <inkml:trace contextRef="#ctx0" brushRef="#br0" timeOffset="1.47825E6">1290 4121 3171,'0'-7'8610,"7"0"-5222,-7 1-71,6 12-2181,7 1-604,14 26-302,-8-13-160,-5 0-23,-1-1 932,0 8 1085,-7-1-714,8 0-874,-1-6-1045,0 0-2099,-6-7-1729,6 0-325,0 7-4320</inkml:trace>
  <inkml:trace contextRef="#ctx0" brushRef="#br0" timeOffset="1.47877E6">1527 4305 2210,'0'0'9076,"-13"0"-991,-14-7-2190,7 7-2545,-12-6-1664,-1-1-1163,-7-6-167,14 6-584,-7-6-2728,13 0-571,7 7-763,0-14-7392</inkml:trace>
  <inkml:trace contextRef="#ctx0" brushRef="#br0" timeOffset="1.479E6">1429 4022 6246,'0'7'7947,"6"-1"-5474,0 7-1096</inkml:trace>
  <inkml:trace contextRef="#ctx0" brushRef="#br0" timeOffset="1.47917E6">1447 4061 18391,'0'20'-39,"-13"20"201,-7 13 4366,1 0 85,6-7-3434,20 0-6256,-1-33 931,1 1-531,5 12-3621,-5-19 5583</inkml:trace>
  <inkml:trace contextRef="#ctx0" brushRef="#br0" timeOffset="1.84854E6">1072 2962 5701,'0'0'340,"5"-12"-1622</inkml:trace>
  <inkml:trace contextRef="#ctx0" brushRef="#br0" timeOffset="1.84874E6">1091 2937 2058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14T12:49:51.2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52 145 9833,'0'0'2125,"0"7"-31,0 12-182,7-5-4208,0-8 1386,-7 1 243,0-7 1398,0 0 1012,-14-20 3714,1 0-3338,-6-19 1323,-1 6-674,20 13-2086,13 0-4297,13 0-312,14 7 221,-1 20-165,-12-1 2274,-21 1 1447,1-1 1224,-14 21 4472,-6-14-3020,0 7-1174,0-7-444,6-6-529,0 6-161,21 13-781,12-6 115,13-7-153,7-6-4752,-19-14-4791</inkml:trace>
  <inkml:trace contextRef="#ctx0" brushRef="#br0" timeOffset="613">424 13 15246,'0'0'359,"0"-6"1558,0-1-852,-20 14-340,-13 12 1963,-7 21 1053,14-1-2145,19-19-1188,27-7-738,19-13-1915,-19-13 1708,0 7-119,0-8 215,6 1 719,-19 13 1169,-7 13 1360,-13 27-704,6-14-1206,27 0-655,-7-19-251,7 0-70,33 6-1004,-13-13-8304,-27 0-343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14T12:49:47.2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177 170 16464,'-5'-12'1207,"5"-2"-2143,0 8-1477,0-14-888,0 7 1032,5-14-1363,-5 21 2018</inkml:trace>
  <inkml:trace contextRef="#ctx0" brushRef="#br0" timeOffset="636">0 98 12652,'6'-7'976,"8"1"256,6 6 586,26-13 1816,-26 6-2107,6 0-218,1 2 411,-1-8-66,34-7-780,-7 7-965,-14 13-1589,-6 0-4380,-6 0-4577</inkml:trace>
  <inkml:trace contextRef="#ctx0" brushRef="#br0" timeOffset="1530">158 59 16624,'0'0'-594,"0"13"8,0 0 1449,-6 7 28,6 20 440,0-15-264,6-5-93,-6 7-386,-6 12-75,0-13-2576,6 0-5516,0-19 3294</inkml:trace>
  <inkml:trace contextRef="#ctx0" brushRef="#br0" timeOffset="2548">410 47 3203,'0'0'3618,"0"0"-1629,0 0 282,0 0-1442,0-7 22,7 7-807,-1 7-489,1 5 506,-7 21 2271,6 19 95,-6 7-1303,7-20 953,6-26-32,1-6-1465,-8-14-275,20-13-412,-20 1-315,7-34-1056,7 21 2208,-20 26 186,7-1-565,13 27-493,0 5-2976,6-12 2222,-19-6 1372,13-14 2098,-14 1-64,8-13 1904,-14 6-3223,0 0-663,6-14-2186,1 8-10985</inkml:trace>
  <inkml:trace contextRef="#ctx0" brushRef="#br0" timeOffset="3056">780 13 22485,'0'0'-1249,"0"13"2105,0 14-285,13 18-2658,-13-25 467,7 19-203,-7-20 1659,-7 1 704,7-20 226,0 6 1279,0-12 2699,0-27-2605,7 7-1903,6 0-531,0-7-166,0-6-552,0 26-45,7 0 377,6 0-261,7 19 530,-13 21 424,-7-2 164,-6 48 405,-7-35-1924,-7-5-1861,7-6-7267</inkml:trace>
  <inkml:trace contextRef="#ctx0" brushRef="#br0" timeOffset="3283">832 125 31165,'0'0'616,"19"13"143,-5 0-776,12-1-2022,-7-5-2178,1-7-1085,-7 0-3105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14T12:48:47.4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348 197 32767,'-7'-7'0,"-6"1"0,7-1 0,-20-6 0,-13-7-1264,-1 13-116,-12 7 463,6 13 1421,-7 14 1066,27-7-911,12 0-1183,1 6-398,0 1-190,13-1-85,0-7 466,7 21-2750,12-27 1477,-5 0 1338,5 0 750,27-6 5591,-26-14-2558,33-19-741,-34-7-2220,8 0-112,-8-6-34,-5 6-8,-1 0-1,-7 6-1,1-6 0,-7 20 0,-13 6 0,6 1-146,-6 12-4042,-20 14-16110</inkml:trace>
  <inkml:trace contextRef="#ctx0" brushRef="#br0" timeOffset="112">455 26 29724,'0'0'-911,"0"0"122,7 14 1135,-1 25 944,1-7-1244,-1 47-964,1-32-3649,-7-8-1527,7 0 609,-1-26 3758,-6-6-1570</inkml:trace>
  <inkml:trace contextRef="#ctx0" brushRef="#br0" timeOffset="113">376 158 32767,'20'-20'0,"19"-13"0,21 1 0,5-8-1892,-6 13-9939,-32 21 4071</inkml:trace>
  <inkml:trace contextRef="#ctx0" brushRef="#br0" timeOffset="114">527 158 32767,'0'0'0,"0"0"0,7-7 0,6 7-1664,7-7-1627,0 1-2263,32-14-10753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14T12:48:42.7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7387 1105 12972,'0'0'8849,"13"0"-4785,-13 0-3975,6-6-393,1-8-2160,-7 8 679,-26-1-25,-27 27 5768,-13 13 3095,-5 13-5033,38-26-1912,-13 20-92,26-27-1075,7 0-354,6-6-1285,1 0-37,-1-1 1064,14 7 251,12 14 633,8-14 785,19 12 1108,20 2 444,-2-1-1182,-24-6-1125,-20-7 908,-14 1 1505,1-1 1062,-7-6-212,-7 12-919,-6 1-853,-7-7-618,-39 14-69,-6-1-43,59-26-4,-54 20 0,14 0 0,33-20-2175,0 7-11557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14T12:46:54.4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164 112 5958,'0'0'3302,"0"0"-633,0 0-836,0 0 1041,0 0-1943,-13 0-956,-1 6 32,-5 1 59,-1 6-130,7 7-23,-7-7 38,1 0-76,-1 1-380,0 5-1075,20-12 1313,-6-7-135,32 6 2570,7-6-509,13-6-832,-7 6-174,-19 0 891,-20 6-51,-7 14 3802,-45 46-3550,39-46-1725,-20 13-1775,20-20-5842,6-13 1958</inkml:trace>
  <inkml:trace contextRef="#ctx0" brushRef="#br0" timeOffset="-2224">402 7 2787,'0'0'219,"0"0"-118,0 0 67,0 0 1189,0 0-161,7 0-164,-7 0-441,0 0-97,0 0-190,6 0-80,-6-7-2,0 7 103,7 0 106,-7 0 419,0 0 1267,0 0-747,0 0 78,0 0-413,0 0 699,0 0-158,0 0-188,0 0-386,0 0-305,0 0-347,0 0-200,-7 7-125,1-7-26,6 6-32,-7 1-36,7-1 36,0 8 125,-7-8 25,1 7 351,6 0 265,-7 1 127,-6 18 416,6-12-845,0 0-259,1 33-158,-1-27 34,1-6-586,0 6-303,0 7-3670,-1-26-6533</inkml:trace>
  <inkml:trace contextRef="#ctx0" brushRef="#br0" timeOffset="-1603">304 126 32767,'0'0'-2454,"13"13"919,-7 7 1180,20 33 390,-13-27-225,0-6-441,0-1-1114,-7-5-2159,1-8-2267,6 1-1396</inkml:trace>
  <inkml:trace contextRef="#ctx0" brushRef="#br0" timeOffset="401">317 86 12139,'0'0'4707,"-7"0"-1476,7 7-1565,-6-1-878,6 27 902,6 26-399,13 7-4472,0-26-4982,-6-27-627</inkml:trace>
  <inkml:trace contextRef="#ctx0" brushRef="#br0" timeOffset="761">396 99 26905,'0'7'-1217,"7"19"431,6-6 130,-7-1-1287,1 1-1040,-7-13 1648,0-7 183,0 0 816,7 0 1397,-7-13 1917,0-7-2920,0 7 772,6 0 604,-6 6 25,7 7-207,19 13 1446,0 20-1259,-19-33-1320,13 33-2070,6-13-5216,-19-20 5838,6 0-9530</inkml:trace>
  <inkml:trace contextRef="#ctx0" brushRef="#br0" timeOffset="1088">594 191 9001,'0'0'1493,"0"0"361,6-7-1660,7-12-2723,0-21-999,-13 7 4478,0 20 5153,0 13-4432,0 6 4325,-6 54-498,6 6-6389,13-33-4387,0-20-2656,0-6 200</inkml:trace>
  <inkml:trace contextRef="#ctx0" brushRef="#br0" timeOffset="1374">733 33 8680,'0'0'1194,"7"0"606,12 6 5748,7 27-1390,-6 1-5179,-7-1-2311,-6-33 1034,6 53-10758,0-27 1563</inkml:trace>
  <inkml:trace contextRef="#ctx0" brushRef="#br0" timeOffset="1489">832 159 10346,'0'0'2558,"0"0"1364,0 0-891,0 7-703,6-1-649,1 0-3736,-1 1-4089,7-7-2237</inkml:trace>
  <inkml:trace contextRef="#ctx0" brushRef="#br0" timeOffset="5037">73 553 18033,'0'0'149,"0"-7"1934,20 1 1363,19-14-2459,-13 14-1099,33-13-11495,-39 19 4967</inkml:trace>
  <inkml:trace contextRef="#ctx0" brushRef="#br0" timeOffset="5302">225 528 23734,'0'0'0,"0"0"-187,0 0-310,6 13-2153,7-6-181,0-1-165,7 8-561,-13-8 3256,-7 1 1389,0-1 2216,0 1 1112,-7-1-432,-6 8-1409,0-8-1542,0 1-823,0-7-2591,-1 0-3451,8 0-632</inkml:trace>
  <inkml:trace contextRef="#ctx0" brushRef="#br0" timeOffset="5640">363 488 28987,'20'33'-764,"-14"19"-2981,1-32 2278,-7-7 1093,0-6 506,0-7 851,0-7-908,0-39-1414,7-13-3886,13 21 11012,-7 24-4918,-7 8 502,7 6-579,14 6 250,-7 8-826,-13 4-361,6 9-2530,-13 6-6032,0-7-1512</inkml:trace>
  <inkml:trace contextRef="#ctx0" brushRef="#br0" timeOffset="5807">436 488 27802,'0'0'32,"0"0"57,6 0 22,14 0-2437,-7 0-2574,7 5-2578,-7-5-11</inkml:trace>
  <inkml:trace contextRef="#ctx0" brushRef="#br0" timeOffset="6249">681 397 12940,'0'0'100,"0"0"-101,0 0 186,0 0 29,0 0 16,6 0 628,-6 6 1872,7 8-1808,-7-8-187,0 14 699,0 0-37,-7 18 787,-6 9-2186,0-27-3235,-1-7-2341,8 0-817</inkml:trace>
  <inkml:trace contextRef="#ctx0" brushRef="#br0" timeOffset="6976">872 370 2498,'0'0'7252,"-6"0"-5911,6 26 466,0-13-506,0 13 312,6-6-879,1-7-485,0 0-715,-1-7 183,1 1 665,-1-7 667,1 0 1318,6 0-124,-6-7 269,13-6-246,-14 1-1234,7-21-363,-6 20-818,0 6-1387,-1-6-2360,1 13-2396,-7-6-860</inkml:trace>
  <inkml:trace contextRef="#ctx0" brushRef="#br0" timeOffset="7590">1116 331 27642,'7'0'-53,"-7"0"-1231,20 13-1617,-14 0 1807,-6 1-1268,0-1 887,-6 7 542,-7-7 515,-1 6 267,-12 15 3417,12-22 1103,8-12-1885,6-7-3064,6-38-5904,8 12 6548,6 13 2481,6 0-1811,-13 14-529,7-7 1425,-7 6-1126,1 7-498,12 0-4791,-19 0-2856</inkml:trace>
  <inkml:trace contextRef="#ctx0" brushRef="#br0" timeOffset="8528">343 806 1249,'7'-7'5439,"-1"7"-4288,1-6 534,-1-1-1023,1 0-71,0 7-330,-7-6-60,0 6-78,0 0-108,0 0-111,-7 0 76,-19 13 781,-6 7 2349,-2 6 1263,8 0-1726,0 7-1872,19-13-355,7 0 2382,13-14-1497,1-6-432,-14 7-732,6-7-75,20 0-8,8 0-2752,-9-7-7775,-12 7 2622</inkml:trace>
  <inkml:trace contextRef="#ctx0" brushRef="#br0" timeOffset="10293">627 713 18514,'0'0'-901,"0"-7"771,-7 7 147,1 0-6,-1-6-6,-6 12 105,0-6 322,-27 14 262,27-1 105,-7 0-235,7 0-523,6-6-443,0 6-658,1-7-1502,6 1 659,6 0 414,14-1-1307,-7-6 2050,7 0 494,0 0 430,0 0 176,-7 7 653,0-7 135,1 19 2634,-14-5-2009,0-1-301,-7 6-730,0-6-476,-19 14-6083,19-27 202</inkml:trace>
  <inkml:trace contextRef="#ctx0" brushRef="#br0" timeOffset="10906">634 674 27642,'6'0'-1108,"-6"0"-440,7 0 355,0 6 586,6 8 313,-7-1-860,1 13-1849,-1 1-899,1-8 411,-7 8 2441,7-14 1588,-7 0 1202,6-13 677,-6 7-361,7-7 313,-7 0-829,13-13-942,-7-1-3152,8-19-2157,-8 27 5071,14-1 2364,-7 14-385,-6 6-524,-1-13-1289,-6 7-286,0-7-110,14 26 55,-1 7-13057</inkml:trace>
  <inkml:trace contextRef="#ctx0" brushRef="#br0" timeOffset="11012">866 818 2947,'0'0'6883,"0"0"-4160,0 0-309,0 0-113,0 0-155,5-19 1543</inkml:trace>
  <inkml:trace contextRef="#ctx0" brushRef="#br0" timeOffset="11241">879 766 23118,'6'-13'-54,"-6"6"379,0 1 156,7-1-224,-7 1-98,0 6 14,7-7-15,-1 7-38,1 0-294,6 7-187,-7 6-93,7 7-373,-6-1-1774,0 8-77,-7-8-333,13 14-1789,-13-26 1087</inkml:trace>
  <inkml:trace contextRef="#ctx0" brushRef="#br0" timeOffset="12013">1023 799 13933,'0'6'-846,"0"-6"578,13 20-286,-6-7-933,-1-6 211,-6 6-433,7 7 743,-7-7 847,0 0 1205,-7 1 300,7-8 734,0-6 644,-6 7 2916,6-7-3271,-7-13-529,-6-1-1475,6-5-1360,1-8-1392,6 1-453</inkml:trace>
  <inkml:trace contextRef="#ctx0" brushRef="#br0" timeOffset="12395">1010 792 17690,'6'-14'502,"1"-12"33,13 7-143,6 5-899,0 8-797,-12 12 1013,-2 8 245,2 5 65,-8-6-1197,1 14-2582,-7-14-2145</inkml:trace>
  <inkml:trace contextRef="#ctx0" brushRef="#br0" timeOffset="12493">1063 793 23478,'7'0'2668,"-7"0"-2878,6 0-1997,1 6-3532,18-6-5656,-12 6 8367,-6-6 2127</inkml:trace>
  <inkml:trace contextRef="#ctx0" brushRef="#br0" timeOffset="12709">1201 866 12492,'0'0'3939,"0"0"1397,0-13-2253,0-21-2937,-6 8-1534,6 0 57,0-8 902,6 28 1393,-6-1-588,7 1-521,0 6-876,-1-7-192,7 7-306,7 7-2507,-7-1 2389,0 14 671,-6 7 6849,-7-14-1693</inkml:trace>
  <inkml:trace contextRef="#ctx0" brushRef="#br0" timeOffset="12938">1288 799 29060,'6'13'1503,"1"-7"-623,0 1-1833,6-1-3592,0-6-4744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0D0B8-5304-6145-AB91-A802FE77C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1981</Words>
  <Characters>11293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Hufnagel</dc:creator>
  <cp:lastModifiedBy>Robert McClure</cp:lastModifiedBy>
  <cp:revision>7</cp:revision>
  <dcterms:created xsi:type="dcterms:W3CDTF">2017-06-16T16:43:00Z</dcterms:created>
  <dcterms:modified xsi:type="dcterms:W3CDTF">2017-07-21T20:40:00Z</dcterms:modified>
</cp:coreProperties>
</file>